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18" w:type="dxa"/>
        <w:tblLayout w:type="fixed"/>
        <w:tblLook w:val="0000" w:firstRow="0" w:lastRow="0" w:firstColumn="0" w:lastColumn="0" w:noHBand="0" w:noVBand="0"/>
      </w:tblPr>
      <w:tblGrid>
        <w:gridCol w:w="4680"/>
        <w:gridCol w:w="5040"/>
      </w:tblGrid>
      <w:tr w:rsidR="00911808" w:rsidRPr="00911808">
        <w:tc>
          <w:tcPr>
            <w:tcW w:w="4680" w:type="dxa"/>
          </w:tcPr>
          <w:p w:rsidR="009B3244" w:rsidRPr="00911808" w:rsidRDefault="00787431" w:rsidP="00755A2D">
            <w:pPr>
              <w:rPr>
                <w:b/>
                <w:sz w:val="20"/>
              </w:rPr>
            </w:pPr>
            <w:bookmarkStart w:id="0" w:name="_GoBack"/>
            <w:bookmarkEnd w:id="0"/>
            <w:r w:rsidRPr="00911808">
              <w:rPr>
                <w:b/>
                <w:sz w:val="20"/>
              </w:rPr>
              <w:t>Working Paper</w:t>
            </w:r>
            <w:r w:rsidR="009B3244" w:rsidRPr="00911808">
              <w:rPr>
                <w:b/>
                <w:sz w:val="20"/>
              </w:rPr>
              <w:t xml:space="preserve"> 20</w:t>
            </w:r>
            <w:r w:rsidR="003770BD" w:rsidRPr="00911808">
              <w:rPr>
                <w:b/>
                <w:sz w:val="20"/>
              </w:rPr>
              <w:t>1</w:t>
            </w:r>
            <w:r w:rsidR="00087C8D" w:rsidRPr="00911808">
              <w:rPr>
                <w:b/>
                <w:sz w:val="20"/>
              </w:rPr>
              <w:t>4</w:t>
            </w:r>
            <w:r w:rsidR="009B3244" w:rsidRPr="00911808">
              <w:rPr>
                <w:b/>
                <w:sz w:val="20"/>
              </w:rPr>
              <w:t>/</w:t>
            </w:r>
            <w:r w:rsidR="003770BD" w:rsidRPr="00911808">
              <w:rPr>
                <w:b/>
                <w:sz w:val="20"/>
              </w:rPr>
              <w:t>xxx</w:t>
            </w:r>
          </w:p>
          <w:p w:rsidR="004B686D" w:rsidRPr="00911808" w:rsidRDefault="00787431" w:rsidP="00755A2D">
            <w:pPr>
              <w:rPr>
                <w:b/>
                <w:sz w:val="20"/>
              </w:rPr>
            </w:pPr>
            <w:r w:rsidRPr="00911808">
              <w:rPr>
                <w:b/>
                <w:sz w:val="20"/>
              </w:rPr>
              <w:t>Not for distribution</w:t>
            </w:r>
            <w:r w:rsidR="004B686D" w:rsidRPr="00911808">
              <w:rPr>
                <w:b/>
                <w:sz w:val="20"/>
              </w:rPr>
              <w:t xml:space="preserve"> – For peer review </w:t>
            </w:r>
          </w:p>
          <w:p w:rsidR="00787431" w:rsidRPr="00911808" w:rsidRDefault="004B686D" w:rsidP="00755A2D">
            <w:pPr>
              <w:rPr>
                <w:b/>
                <w:sz w:val="20"/>
              </w:rPr>
            </w:pPr>
            <w:r w:rsidRPr="00911808">
              <w:rPr>
                <w:b/>
                <w:sz w:val="20"/>
              </w:rPr>
              <w:t>purposes only</w:t>
            </w:r>
          </w:p>
          <w:p w:rsidR="009B3244" w:rsidRPr="00911808" w:rsidRDefault="009B3244" w:rsidP="00755A2D">
            <w:pPr>
              <w:rPr>
                <w:b/>
                <w:sz w:val="20"/>
              </w:rPr>
            </w:pPr>
          </w:p>
          <w:p w:rsidR="009B3244" w:rsidRPr="00911808" w:rsidRDefault="009B3244" w:rsidP="00755A2D">
            <w:pPr>
              <w:rPr>
                <w:b/>
                <w:sz w:val="20"/>
              </w:rPr>
            </w:pPr>
          </w:p>
        </w:tc>
        <w:tc>
          <w:tcPr>
            <w:tcW w:w="5040" w:type="dxa"/>
          </w:tcPr>
          <w:p w:rsidR="009B3244" w:rsidRPr="00911808" w:rsidRDefault="009B3244">
            <w:pPr>
              <w:rPr>
                <w:b/>
                <w:sz w:val="20"/>
                <w:lang w:val="fr-CA"/>
              </w:rPr>
            </w:pPr>
            <w:r w:rsidRPr="00911808">
              <w:rPr>
                <w:b/>
                <w:sz w:val="20"/>
                <w:lang w:val="fr-CA"/>
              </w:rPr>
              <w:t xml:space="preserve">Document de </w:t>
            </w:r>
            <w:r w:rsidR="00787431" w:rsidRPr="00911808">
              <w:rPr>
                <w:b/>
                <w:sz w:val="20"/>
                <w:lang w:val="fr-CA"/>
              </w:rPr>
              <w:t>travail</w:t>
            </w:r>
            <w:r w:rsidRPr="00911808">
              <w:rPr>
                <w:b/>
                <w:sz w:val="20"/>
                <w:lang w:val="fr-CA"/>
              </w:rPr>
              <w:t xml:space="preserve"> 20</w:t>
            </w:r>
            <w:r w:rsidR="00087C8D" w:rsidRPr="00911808">
              <w:rPr>
                <w:b/>
                <w:sz w:val="20"/>
                <w:lang w:val="fr-CA"/>
              </w:rPr>
              <w:t>14</w:t>
            </w:r>
            <w:r w:rsidRPr="00911808">
              <w:rPr>
                <w:b/>
                <w:sz w:val="20"/>
                <w:lang w:val="fr-CA"/>
              </w:rPr>
              <w:t>/</w:t>
            </w:r>
            <w:r w:rsidR="003770BD" w:rsidRPr="00911808">
              <w:rPr>
                <w:b/>
                <w:sz w:val="20"/>
                <w:lang w:val="fr-CA"/>
              </w:rPr>
              <w:t>xxx</w:t>
            </w:r>
          </w:p>
          <w:p w:rsidR="004B686D" w:rsidRPr="00911808" w:rsidRDefault="004B686D">
            <w:pPr>
              <w:rPr>
                <w:b/>
                <w:sz w:val="20"/>
                <w:lang w:val="fr-CA"/>
              </w:rPr>
            </w:pPr>
            <w:r w:rsidRPr="00911808">
              <w:rPr>
                <w:b/>
                <w:sz w:val="20"/>
                <w:lang w:val="fr-CA"/>
              </w:rPr>
              <w:t>Ne pas distribuer – Pour révision par les paires seulement</w:t>
            </w:r>
          </w:p>
        </w:tc>
      </w:tr>
      <w:tr w:rsidR="00911808" w:rsidRPr="00911808">
        <w:tc>
          <w:tcPr>
            <w:tcW w:w="4680" w:type="dxa"/>
          </w:tcPr>
          <w:p w:rsidR="009B3244" w:rsidRPr="00911808" w:rsidRDefault="009B3244">
            <w:pPr>
              <w:ind w:left="-18"/>
              <w:rPr>
                <w:sz w:val="20"/>
              </w:rPr>
            </w:pPr>
            <w:r w:rsidRPr="00911808">
              <w:rPr>
                <w:sz w:val="20"/>
              </w:rPr>
              <w:t>Not to be cited without</w:t>
            </w:r>
          </w:p>
          <w:p w:rsidR="009B3244" w:rsidRPr="00911808" w:rsidRDefault="009B3244">
            <w:pPr>
              <w:ind w:left="-18"/>
              <w:rPr>
                <w:sz w:val="20"/>
              </w:rPr>
            </w:pPr>
            <w:r w:rsidRPr="00911808">
              <w:rPr>
                <w:sz w:val="20"/>
                <w:u w:val="single"/>
              </w:rPr>
              <w:t xml:space="preserve">Permission of the authors </w:t>
            </w:r>
            <w:r w:rsidRPr="00911808">
              <w:rPr>
                <w:sz w:val="20"/>
              </w:rPr>
              <w:t>*</w:t>
            </w:r>
          </w:p>
        </w:tc>
        <w:tc>
          <w:tcPr>
            <w:tcW w:w="5040" w:type="dxa"/>
          </w:tcPr>
          <w:p w:rsidR="009B3244" w:rsidRPr="00911808" w:rsidRDefault="009B3244">
            <w:pPr>
              <w:rPr>
                <w:sz w:val="20"/>
                <w:lang w:val="fr-CA"/>
              </w:rPr>
            </w:pPr>
            <w:r w:rsidRPr="00911808">
              <w:rPr>
                <w:sz w:val="20"/>
                <w:lang w:val="fr-CA"/>
              </w:rPr>
              <w:t>Ne pas citer sans</w:t>
            </w:r>
          </w:p>
          <w:p w:rsidR="009B3244" w:rsidRPr="00911808" w:rsidRDefault="009B3244">
            <w:pPr>
              <w:rPr>
                <w:sz w:val="20"/>
                <w:lang w:val="fr-CA"/>
              </w:rPr>
            </w:pPr>
            <w:r w:rsidRPr="00911808">
              <w:rPr>
                <w:sz w:val="20"/>
                <w:u w:val="single"/>
                <w:lang w:val="fr-CA"/>
              </w:rPr>
              <w:t xml:space="preserve">autorisation des auteurs </w:t>
            </w:r>
            <w:r w:rsidRPr="00911808">
              <w:rPr>
                <w:sz w:val="20"/>
                <w:lang w:val="fr-CA"/>
              </w:rPr>
              <w:t>*</w:t>
            </w:r>
          </w:p>
        </w:tc>
      </w:tr>
    </w:tbl>
    <w:p w:rsidR="009B3244" w:rsidRPr="00911808" w:rsidRDefault="009B3244">
      <w:pPr>
        <w:jc w:val="center"/>
        <w:rPr>
          <w:sz w:val="20"/>
          <w:lang w:val="fr-CA"/>
        </w:rPr>
      </w:pPr>
    </w:p>
    <w:p w:rsidR="009B3244" w:rsidRPr="00911808" w:rsidRDefault="009B3244">
      <w:pPr>
        <w:jc w:val="center"/>
        <w:rPr>
          <w:sz w:val="20"/>
          <w:lang w:val="fr-CA"/>
        </w:rPr>
      </w:pPr>
    </w:p>
    <w:p w:rsidR="009B3244" w:rsidRPr="00911808" w:rsidRDefault="009B3244">
      <w:pPr>
        <w:jc w:val="center"/>
        <w:rPr>
          <w:sz w:val="20"/>
          <w:lang w:val="fr-CA"/>
        </w:rPr>
      </w:pPr>
    </w:p>
    <w:p w:rsidR="009B3244" w:rsidRPr="00911808" w:rsidRDefault="009B3244">
      <w:pPr>
        <w:jc w:val="center"/>
        <w:rPr>
          <w:sz w:val="20"/>
          <w:lang w:val="fr-CA"/>
        </w:rPr>
      </w:pPr>
    </w:p>
    <w:tbl>
      <w:tblPr>
        <w:tblW w:w="9630" w:type="dxa"/>
        <w:tblInd w:w="18" w:type="dxa"/>
        <w:tblLayout w:type="fixed"/>
        <w:tblLook w:val="0000" w:firstRow="0" w:lastRow="0" w:firstColumn="0" w:lastColumn="0" w:noHBand="0" w:noVBand="0"/>
      </w:tblPr>
      <w:tblGrid>
        <w:gridCol w:w="4680"/>
        <w:gridCol w:w="4950"/>
      </w:tblGrid>
      <w:tr w:rsidR="00911808" w:rsidRPr="00911808">
        <w:trPr>
          <w:cantSplit/>
          <w:trHeight w:val="758"/>
        </w:trPr>
        <w:tc>
          <w:tcPr>
            <w:tcW w:w="4680" w:type="dxa"/>
          </w:tcPr>
          <w:p w:rsidR="009B3244" w:rsidRPr="00911808" w:rsidRDefault="008A0799">
            <w:pPr>
              <w:rPr>
                <w:b/>
              </w:rPr>
            </w:pPr>
            <w:r w:rsidRPr="00911808">
              <w:rPr>
                <w:b/>
              </w:rPr>
              <w:t>SCUBA</w:t>
            </w:r>
          </w:p>
        </w:tc>
        <w:tc>
          <w:tcPr>
            <w:tcW w:w="4950" w:type="dxa"/>
          </w:tcPr>
          <w:p w:rsidR="009B3244" w:rsidRPr="00911808" w:rsidRDefault="008A0799">
            <w:pPr>
              <w:rPr>
                <w:b/>
                <w:lang w:val="fr-CA"/>
              </w:rPr>
            </w:pPr>
            <w:r w:rsidRPr="00911808">
              <w:rPr>
                <w:b/>
                <w:lang w:val="fr-CA"/>
              </w:rPr>
              <w:t>SCUBA</w:t>
            </w:r>
          </w:p>
        </w:tc>
      </w:tr>
    </w:tbl>
    <w:p w:rsidR="009B3244" w:rsidRPr="00911808" w:rsidRDefault="009B3244">
      <w:pPr>
        <w:jc w:val="center"/>
        <w:rPr>
          <w:sz w:val="20"/>
          <w:lang w:val="fr-CA"/>
        </w:rPr>
      </w:pPr>
    </w:p>
    <w:p w:rsidR="009B3244" w:rsidRPr="00911808" w:rsidRDefault="009B3244">
      <w:pPr>
        <w:jc w:val="center"/>
        <w:rPr>
          <w:sz w:val="20"/>
          <w:lang w:val="fr-CA"/>
        </w:rPr>
      </w:pPr>
    </w:p>
    <w:p w:rsidR="009B3244" w:rsidRPr="00911808" w:rsidRDefault="009B3244">
      <w:pPr>
        <w:jc w:val="center"/>
        <w:rPr>
          <w:sz w:val="20"/>
          <w:lang w:val="fr-CA"/>
        </w:rPr>
      </w:pPr>
    </w:p>
    <w:p w:rsidR="009B3244" w:rsidRPr="00911808" w:rsidRDefault="009B3244">
      <w:pPr>
        <w:jc w:val="center"/>
        <w:rPr>
          <w:sz w:val="20"/>
          <w:lang w:val="fr-CA"/>
        </w:rPr>
      </w:pPr>
    </w:p>
    <w:p w:rsidR="009B3244" w:rsidRPr="00911808" w:rsidRDefault="00285C5D">
      <w:pPr>
        <w:jc w:val="center"/>
        <w:rPr>
          <w:sz w:val="20"/>
          <w:lang w:val="fr-CA"/>
        </w:rPr>
      </w:pPr>
      <w:r w:rsidRPr="00911808">
        <w:rPr>
          <w:sz w:val="20"/>
          <w:lang w:val="fr-CA"/>
        </w:rPr>
        <w:t xml:space="preserve">A. Rondeau, </w:t>
      </w:r>
      <w:r w:rsidR="009B3244" w:rsidRPr="00911808">
        <w:rPr>
          <w:sz w:val="20"/>
          <w:lang w:val="fr-CA"/>
        </w:rPr>
        <w:t>M. Comeau,</w:t>
      </w:r>
      <w:r w:rsidR="000C5D30" w:rsidRPr="00911808">
        <w:rPr>
          <w:sz w:val="20"/>
          <w:lang w:val="fr-CA"/>
        </w:rPr>
        <w:t xml:space="preserve"> </w:t>
      </w:r>
      <w:r w:rsidR="00B54D21" w:rsidRPr="00911808">
        <w:rPr>
          <w:sz w:val="20"/>
          <w:lang w:val="fr-CA"/>
        </w:rPr>
        <w:t xml:space="preserve">and </w:t>
      </w:r>
      <w:r w:rsidR="00D438EA" w:rsidRPr="00911808">
        <w:rPr>
          <w:sz w:val="20"/>
          <w:lang w:val="fr-CA"/>
        </w:rPr>
        <w:t>T. Surette</w:t>
      </w:r>
    </w:p>
    <w:p w:rsidR="009B3244" w:rsidRPr="00911808" w:rsidRDefault="009B3244">
      <w:pPr>
        <w:jc w:val="center"/>
        <w:rPr>
          <w:sz w:val="20"/>
          <w:lang w:val="fr-CA"/>
        </w:rPr>
      </w:pPr>
    </w:p>
    <w:tbl>
      <w:tblPr>
        <w:tblW w:w="0" w:type="auto"/>
        <w:tblLook w:val="01E0" w:firstRow="1" w:lastRow="1" w:firstColumn="1" w:lastColumn="1" w:noHBand="0" w:noVBand="0"/>
      </w:tblPr>
      <w:tblGrid>
        <w:gridCol w:w="4788"/>
        <w:gridCol w:w="4788"/>
      </w:tblGrid>
      <w:tr w:rsidR="009B3244" w:rsidRPr="00911808" w:rsidTr="006A0456">
        <w:tc>
          <w:tcPr>
            <w:tcW w:w="4788" w:type="dxa"/>
            <w:shd w:val="clear" w:color="auto" w:fill="auto"/>
          </w:tcPr>
          <w:p w:rsidR="009B3244" w:rsidRPr="00911808" w:rsidRDefault="009B3244" w:rsidP="006A0456">
            <w:pPr>
              <w:jc w:val="center"/>
              <w:rPr>
                <w:sz w:val="20"/>
              </w:rPr>
            </w:pPr>
            <w:r w:rsidRPr="00911808">
              <w:rPr>
                <w:sz w:val="20"/>
              </w:rPr>
              <w:t>Lobster Section</w:t>
            </w:r>
          </w:p>
          <w:p w:rsidR="009B3244" w:rsidRPr="00911808" w:rsidRDefault="009B3244" w:rsidP="006A0456">
            <w:pPr>
              <w:jc w:val="center"/>
              <w:rPr>
                <w:sz w:val="20"/>
              </w:rPr>
            </w:pPr>
            <w:r w:rsidRPr="00911808">
              <w:rPr>
                <w:sz w:val="20"/>
              </w:rPr>
              <w:t>Gulf Fisheries Centre</w:t>
            </w:r>
          </w:p>
          <w:p w:rsidR="009B3244" w:rsidRPr="00911808" w:rsidRDefault="009B3244" w:rsidP="006A0456">
            <w:pPr>
              <w:jc w:val="center"/>
              <w:rPr>
                <w:sz w:val="20"/>
              </w:rPr>
            </w:pPr>
            <w:r w:rsidRPr="00911808">
              <w:rPr>
                <w:sz w:val="20"/>
              </w:rPr>
              <w:t>Department of Fisheries and Oceans</w:t>
            </w:r>
          </w:p>
          <w:p w:rsidR="009B3244" w:rsidRPr="00911808" w:rsidRDefault="009B3244" w:rsidP="006A0456">
            <w:pPr>
              <w:jc w:val="center"/>
              <w:rPr>
                <w:sz w:val="20"/>
              </w:rPr>
            </w:pPr>
            <w:r w:rsidRPr="00911808">
              <w:rPr>
                <w:sz w:val="20"/>
              </w:rPr>
              <w:t>P.O. Box 5030</w:t>
            </w:r>
          </w:p>
          <w:p w:rsidR="009B3244" w:rsidRPr="00911808" w:rsidRDefault="009B3244" w:rsidP="006A0456">
            <w:pPr>
              <w:jc w:val="center"/>
              <w:rPr>
                <w:sz w:val="20"/>
              </w:rPr>
            </w:pPr>
            <w:r w:rsidRPr="00911808">
              <w:rPr>
                <w:sz w:val="20"/>
              </w:rPr>
              <w:t>Moncton (N.B.)</w:t>
            </w:r>
          </w:p>
          <w:p w:rsidR="009B3244" w:rsidRPr="00911808" w:rsidRDefault="009B3244" w:rsidP="006A0456">
            <w:pPr>
              <w:jc w:val="center"/>
              <w:rPr>
                <w:sz w:val="20"/>
              </w:rPr>
            </w:pPr>
            <w:r w:rsidRPr="00911808">
              <w:rPr>
                <w:sz w:val="20"/>
              </w:rPr>
              <w:t>E1C 9B6</w:t>
            </w:r>
          </w:p>
        </w:tc>
        <w:tc>
          <w:tcPr>
            <w:tcW w:w="4788" w:type="dxa"/>
            <w:shd w:val="clear" w:color="auto" w:fill="auto"/>
          </w:tcPr>
          <w:p w:rsidR="009B3244" w:rsidRPr="00911808" w:rsidRDefault="009B3244" w:rsidP="006A0456">
            <w:pPr>
              <w:jc w:val="center"/>
              <w:rPr>
                <w:sz w:val="20"/>
                <w:lang w:val="fr-FR"/>
              </w:rPr>
            </w:pPr>
            <w:r w:rsidRPr="00911808">
              <w:rPr>
                <w:sz w:val="20"/>
                <w:lang w:val="fr-FR"/>
              </w:rPr>
              <w:t>Section du homard</w:t>
            </w:r>
          </w:p>
          <w:p w:rsidR="009B3244" w:rsidRPr="00911808" w:rsidRDefault="009B3244" w:rsidP="006A0456">
            <w:pPr>
              <w:jc w:val="center"/>
              <w:rPr>
                <w:sz w:val="20"/>
                <w:lang w:val="fr-CA"/>
              </w:rPr>
            </w:pPr>
            <w:r w:rsidRPr="00911808">
              <w:rPr>
                <w:sz w:val="20"/>
                <w:lang w:val="fr-CA"/>
              </w:rPr>
              <w:t>Centre des Pêches du Golfe</w:t>
            </w:r>
          </w:p>
          <w:p w:rsidR="009B3244" w:rsidRPr="00911808" w:rsidRDefault="009B3244" w:rsidP="006A0456">
            <w:pPr>
              <w:jc w:val="center"/>
              <w:rPr>
                <w:sz w:val="20"/>
                <w:lang w:val="fr-CA"/>
              </w:rPr>
            </w:pPr>
            <w:r w:rsidRPr="00911808">
              <w:rPr>
                <w:sz w:val="20"/>
                <w:lang w:val="fr-CA"/>
              </w:rPr>
              <w:t>Ministère des Pêches et des Océans</w:t>
            </w:r>
          </w:p>
          <w:p w:rsidR="009B3244" w:rsidRPr="00911808" w:rsidRDefault="009B3244" w:rsidP="006A0456">
            <w:pPr>
              <w:jc w:val="center"/>
              <w:rPr>
                <w:sz w:val="20"/>
                <w:lang w:val="fr-FR"/>
              </w:rPr>
            </w:pPr>
            <w:r w:rsidRPr="00911808">
              <w:rPr>
                <w:sz w:val="20"/>
                <w:lang w:val="fr-FR"/>
              </w:rPr>
              <w:t>C. P. 5030</w:t>
            </w:r>
          </w:p>
          <w:p w:rsidR="009B3244" w:rsidRPr="00911808" w:rsidRDefault="009B3244" w:rsidP="006A0456">
            <w:pPr>
              <w:jc w:val="center"/>
              <w:rPr>
                <w:sz w:val="20"/>
                <w:lang w:val="fr-FR"/>
              </w:rPr>
            </w:pPr>
            <w:r w:rsidRPr="00911808">
              <w:rPr>
                <w:sz w:val="20"/>
                <w:lang w:val="fr-FR"/>
              </w:rPr>
              <w:t>Moncton (N.-B.)</w:t>
            </w:r>
          </w:p>
          <w:p w:rsidR="009B3244" w:rsidRPr="00911808" w:rsidRDefault="009B3244" w:rsidP="006A0456">
            <w:pPr>
              <w:jc w:val="center"/>
              <w:rPr>
                <w:sz w:val="20"/>
                <w:lang w:val="fr-FR"/>
              </w:rPr>
            </w:pPr>
            <w:r w:rsidRPr="00911808">
              <w:rPr>
                <w:sz w:val="20"/>
                <w:lang w:val="fr-FR"/>
              </w:rPr>
              <w:t>E1C 9B6</w:t>
            </w:r>
          </w:p>
        </w:tc>
      </w:tr>
    </w:tbl>
    <w:p w:rsidR="009B3244" w:rsidRPr="00911808" w:rsidRDefault="009B3244">
      <w:pPr>
        <w:jc w:val="center"/>
        <w:rPr>
          <w:sz w:val="20"/>
          <w:lang w:val="fr-CA"/>
        </w:rPr>
      </w:pPr>
    </w:p>
    <w:p w:rsidR="009B3244" w:rsidRPr="00911808" w:rsidRDefault="009B3244">
      <w:pPr>
        <w:jc w:val="center"/>
        <w:rPr>
          <w:sz w:val="20"/>
          <w:lang w:val="fr-FR"/>
        </w:rPr>
      </w:pPr>
    </w:p>
    <w:p w:rsidR="009B3244" w:rsidRPr="00911808" w:rsidRDefault="009B3244">
      <w:pPr>
        <w:jc w:val="center"/>
        <w:rPr>
          <w:sz w:val="20"/>
          <w:lang w:val="fr-CA"/>
        </w:rPr>
        <w:sectPr w:rsidR="009B3244" w:rsidRPr="00911808">
          <w:headerReference w:type="default" r:id="rId9"/>
          <w:footerReference w:type="even" r:id="rId10"/>
          <w:footerReference w:type="default" r:id="rId11"/>
          <w:footerReference w:type="first" r:id="rId12"/>
          <w:pgSz w:w="12240" w:h="15840"/>
          <w:pgMar w:top="1440" w:right="1440" w:bottom="1656" w:left="1440" w:header="720" w:footer="850" w:gutter="0"/>
          <w:cols w:space="720"/>
        </w:sectPr>
      </w:pPr>
    </w:p>
    <w:p w:rsidR="00D92700" w:rsidRPr="00911808" w:rsidRDefault="00E677F3" w:rsidP="008A0799">
      <w:pPr>
        <w:pStyle w:val="Heading3"/>
        <w:numPr>
          <w:ilvl w:val="2"/>
          <w:numId w:val="6"/>
        </w:numPr>
      </w:pPr>
      <w:bookmarkStart w:id="1" w:name="_Toc345935414"/>
      <w:bookmarkStart w:id="2" w:name="_Toc348962486"/>
      <w:r w:rsidRPr="00911808">
        <w:lastRenderedPageBreak/>
        <w:t>SCUBA</w:t>
      </w:r>
      <w:r w:rsidR="00D92700" w:rsidRPr="00911808">
        <w:t xml:space="preserve"> survey</w:t>
      </w:r>
      <w:bookmarkEnd w:id="1"/>
      <w:r w:rsidRPr="00911808">
        <w:t>s</w:t>
      </w:r>
      <w:bookmarkEnd w:id="2"/>
    </w:p>
    <w:p w:rsidR="00D92700" w:rsidRPr="00911808" w:rsidRDefault="00D92700" w:rsidP="00D92700"/>
    <w:p w:rsidR="00F402F5" w:rsidRPr="00911808" w:rsidRDefault="00F402F5" w:rsidP="004E29AE">
      <w:pPr>
        <w:rPr>
          <w:szCs w:val="24"/>
        </w:rPr>
      </w:pPr>
      <w:r w:rsidRPr="00911808">
        <w:rPr>
          <w:szCs w:val="24"/>
        </w:rPr>
        <w:t>Visual line-transect surveys using SCUBA divers on lobster habitat between 2000 and 2012 were done t</w:t>
      </w:r>
      <w:r w:rsidR="004E29AE" w:rsidRPr="00911808">
        <w:rPr>
          <w:szCs w:val="24"/>
        </w:rPr>
        <w:t xml:space="preserve">o assess the lobster </w:t>
      </w:r>
      <w:r w:rsidR="00DE4A2D" w:rsidRPr="00911808">
        <w:rPr>
          <w:szCs w:val="24"/>
        </w:rPr>
        <w:t xml:space="preserve">density </w:t>
      </w:r>
      <w:r w:rsidR="004E29AE" w:rsidRPr="00911808">
        <w:rPr>
          <w:szCs w:val="24"/>
        </w:rPr>
        <w:t>at various sites in the sGSL (</w:t>
      </w:r>
      <w:r w:rsidR="00EB25CE" w:rsidRPr="00911808">
        <w:rPr>
          <w:szCs w:val="24"/>
        </w:rPr>
        <w:t>Table 7</w:t>
      </w:r>
      <w:r w:rsidR="004E29AE" w:rsidRPr="00911808">
        <w:rPr>
          <w:szCs w:val="24"/>
        </w:rPr>
        <w:t xml:space="preserve">). </w:t>
      </w:r>
      <w:r w:rsidR="00777626" w:rsidRPr="00911808">
        <w:rPr>
          <w:szCs w:val="24"/>
        </w:rPr>
        <w:t>The longest uninterrupted s</w:t>
      </w:r>
      <w:r w:rsidR="004E29AE" w:rsidRPr="00911808">
        <w:rPr>
          <w:szCs w:val="24"/>
        </w:rPr>
        <w:t xml:space="preserve">urveys </w:t>
      </w:r>
      <w:r w:rsidR="00777626" w:rsidRPr="00911808">
        <w:rPr>
          <w:szCs w:val="24"/>
        </w:rPr>
        <w:t xml:space="preserve">have been </w:t>
      </w:r>
      <w:r w:rsidR="004E29AE" w:rsidRPr="00911808">
        <w:rPr>
          <w:szCs w:val="24"/>
        </w:rPr>
        <w:t>carried out in Caraquet</w:t>
      </w:r>
      <w:r w:rsidRPr="00911808">
        <w:rPr>
          <w:szCs w:val="24"/>
        </w:rPr>
        <w:t>,</w:t>
      </w:r>
      <w:r w:rsidR="004E29AE" w:rsidRPr="00911808">
        <w:rPr>
          <w:szCs w:val="24"/>
        </w:rPr>
        <w:t xml:space="preserve"> located in </w:t>
      </w:r>
      <w:r w:rsidRPr="00911808">
        <w:rPr>
          <w:szCs w:val="24"/>
        </w:rPr>
        <w:t xml:space="preserve">sub-region </w:t>
      </w:r>
      <w:r w:rsidR="004E29AE" w:rsidRPr="00911808">
        <w:rPr>
          <w:szCs w:val="24"/>
        </w:rPr>
        <w:t>23BC</w:t>
      </w:r>
      <w:r w:rsidRPr="00911808">
        <w:rPr>
          <w:szCs w:val="24"/>
        </w:rPr>
        <w:t>, and</w:t>
      </w:r>
      <w:r w:rsidR="004E29AE" w:rsidRPr="00911808">
        <w:rPr>
          <w:szCs w:val="24"/>
        </w:rPr>
        <w:t xml:space="preserve"> </w:t>
      </w:r>
      <w:r w:rsidRPr="00911808">
        <w:rPr>
          <w:szCs w:val="24"/>
        </w:rPr>
        <w:t xml:space="preserve">Shediac (sub-region 25S) </w:t>
      </w:r>
      <w:r w:rsidR="008E3D39" w:rsidRPr="00911808">
        <w:rPr>
          <w:szCs w:val="24"/>
        </w:rPr>
        <w:t>starting in 2003</w:t>
      </w:r>
      <w:r w:rsidRPr="00911808">
        <w:rPr>
          <w:szCs w:val="24"/>
        </w:rPr>
        <w:t xml:space="preserve"> and 2005, respectively</w:t>
      </w:r>
      <w:r w:rsidR="004E29AE" w:rsidRPr="00911808">
        <w:rPr>
          <w:szCs w:val="24"/>
        </w:rPr>
        <w:t xml:space="preserve">. </w:t>
      </w:r>
      <w:r w:rsidR="00A33F4C" w:rsidRPr="00911808">
        <w:rPr>
          <w:szCs w:val="24"/>
        </w:rPr>
        <w:t>O</w:t>
      </w:r>
      <w:r w:rsidR="008925BB" w:rsidRPr="00911808">
        <w:rPr>
          <w:szCs w:val="24"/>
        </w:rPr>
        <w:t xml:space="preserve">ther sites were selected </w:t>
      </w:r>
      <w:r w:rsidR="003878A2" w:rsidRPr="00911808">
        <w:rPr>
          <w:szCs w:val="24"/>
        </w:rPr>
        <w:t xml:space="preserve">and added </w:t>
      </w:r>
      <w:r w:rsidR="00B76CC6" w:rsidRPr="00911808">
        <w:rPr>
          <w:szCs w:val="24"/>
        </w:rPr>
        <w:t xml:space="preserve">from Pointe-Verte to Pictou Island </w:t>
      </w:r>
      <w:r w:rsidR="00A33F4C" w:rsidRPr="00911808">
        <w:rPr>
          <w:szCs w:val="24"/>
        </w:rPr>
        <w:t xml:space="preserve">to cover LFAs 23, 25 and </w:t>
      </w:r>
      <w:r w:rsidR="00B76CC6" w:rsidRPr="00911808">
        <w:rPr>
          <w:szCs w:val="24"/>
        </w:rPr>
        <w:t>26A located in central Northumberland Strait</w:t>
      </w:r>
      <w:r w:rsidR="00A33F4C" w:rsidRPr="00911808">
        <w:rPr>
          <w:szCs w:val="24"/>
        </w:rPr>
        <w:t>,</w:t>
      </w:r>
      <w:r w:rsidR="003878A2" w:rsidRPr="00911808">
        <w:rPr>
          <w:szCs w:val="24"/>
        </w:rPr>
        <w:t xml:space="preserve"> </w:t>
      </w:r>
      <w:r w:rsidR="00B76CC6" w:rsidRPr="00911808">
        <w:rPr>
          <w:szCs w:val="24"/>
        </w:rPr>
        <w:t xml:space="preserve">Some </w:t>
      </w:r>
      <w:r w:rsidR="003878A2" w:rsidRPr="00911808">
        <w:rPr>
          <w:szCs w:val="24"/>
        </w:rPr>
        <w:t xml:space="preserve">sites </w:t>
      </w:r>
      <w:r w:rsidR="00B76CC6" w:rsidRPr="00911808">
        <w:rPr>
          <w:szCs w:val="24"/>
        </w:rPr>
        <w:t xml:space="preserve">in NB and NS </w:t>
      </w:r>
      <w:r w:rsidR="002F35EF" w:rsidRPr="00911808">
        <w:rPr>
          <w:szCs w:val="24"/>
        </w:rPr>
        <w:t xml:space="preserve">were </w:t>
      </w:r>
      <w:r w:rsidR="00B76CC6" w:rsidRPr="00911808">
        <w:rPr>
          <w:szCs w:val="24"/>
        </w:rPr>
        <w:t xml:space="preserve">originally </w:t>
      </w:r>
      <w:r w:rsidR="002F35EF" w:rsidRPr="00911808">
        <w:rPr>
          <w:szCs w:val="24"/>
        </w:rPr>
        <w:t xml:space="preserve">selected </w:t>
      </w:r>
      <w:r w:rsidR="003878A2" w:rsidRPr="00911808">
        <w:rPr>
          <w:szCs w:val="24"/>
        </w:rPr>
        <w:t>to create nearshore artificial reefs to comp</w:t>
      </w:r>
      <w:r w:rsidR="002F35EF" w:rsidRPr="00911808">
        <w:rPr>
          <w:szCs w:val="24"/>
        </w:rPr>
        <w:t xml:space="preserve">ensate for declared </w:t>
      </w:r>
      <w:r w:rsidR="00B76CC6" w:rsidRPr="00911808">
        <w:rPr>
          <w:szCs w:val="24"/>
        </w:rPr>
        <w:t xml:space="preserve">harmful alteration, disruption and destruction of marine coastal habitats </w:t>
      </w:r>
      <w:r w:rsidR="004C5FB4" w:rsidRPr="00911808">
        <w:rPr>
          <w:szCs w:val="24"/>
        </w:rPr>
        <w:t>(DFO</w:t>
      </w:r>
      <w:r w:rsidR="001B4B5E" w:rsidRPr="00911808">
        <w:rPr>
          <w:szCs w:val="24"/>
        </w:rPr>
        <w:t>,</w:t>
      </w:r>
      <w:r w:rsidR="004C5FB4" w:rsidRPr="00911808">
        <w:rPr>
          <w:szCs w:val="24"/>
        </w:rPr>
        <w:t xml:space="preserve"> 2012) </w:t>
      </w:r>
      <w:r w:rsidR="002F35EF" w:rsidRPr="00911808">
        <w:rPr>
          <w:szCs w:val="24"/>
        </w:rPr>
        <w:t xml:space="preserve">and the </w:t>
      </w:r>
      <w:r w:rsidR="002F35EF" w:rsidRPr="00911808">
        <w:rPr>
          <w:i/>
          <w:szCs w:val="24"/>
        </w:rPr>
        <w:t>in situ</w:t>
      </w:r>
      <w:r w:rsidR="002F35EF" w:rsidRPr="00911808">
        <w:rPr>
          <w:szCs w:val="24"/>
        </w:rPr>
        <w:t xml:space="preserve"> site selection process and monitoring were coordinated or carried out by DFO Lobster Section, Moncton. </w:t>
      </w:r>
      <w:r w:rsidR="0040295A" w:rsidRPr="00911808">
        <w:rPr>
          <w:szCs w:val="24"/>
        </w:rPr>
        <w:t>Ultimately, s</w:t>
      </w:r>
      <w:r w:rsidR="003878A2" w:rsidRPr="00911808">
        <w:rPr>
          <w:szCs w:val="24"/>
        </w:rPr>
        <w:t xml:space="preserve">everal sites have been </w:t>
      </w:r>
      <w:r w:rsidR="00777626" w:rsidRPr="00911808">
        <w:rPr>
          <w:szCs w:val="24"/>
        </w:rPr>
        <w:t xml:space="preserve">chosen as permanent sites </w:t>
      </w:r>
      <w:r w:rsidR="003878A2" w:rsidRPr="00911808">
        <w:rPr>
          <w:szCs w:val="24"/>
        </w:rPr>
        <w:t>(Table 7</w:t>
      </w:r>
      <w:r w:rsidR="00E96A45" w:rsidRPr="00911808">
        <w:rPr>
          <w:szCs w:val="24"/>
        </w:rPr>
        <w:t>; Figure 101</w:t>
      </w:r>
      <w:r w:rsidR="003878A2" w:rsidRPr="00911808">
        <w:rPr>
          <w:szCs w:val="24"/>
        </w:rPr>
        <w:t>).</w:t>
      </w:r>
    </w:p>
    <w:p w:rsidR="00777626" w:rsidRPr="00911808" w:rsidRDefault="00777626" w:rsidP="004E29AE"/>
    <w:p w:rsidR="00856421" w:rsidRPr="00911808" w:rsidRDefault="0032740C" w:rsidP="004E29AE">
      <w:r w:rsidRPr="00911808">
        <w:t xml:space="preserve">The main objective of the SCUBA survey design was to measure absolute lobster population density and sample length frequency. </w:t>
      </w:r>
      <w:r w:rsidR="00777626" w:rsidRPr="00911808">
        <w:t xml:space="preserve">The survey design has </w:t>
      </w:r>
      <w:r w:rsidRPr="00911808">
        <w:t xml:space="preserve">three </w:t>
      </w:r>
      <w:r w:rsidR="0015277E" w:rsidRPr="00911808">
        <w:t>components</w:t>
      </w:r>
      <w:r w:rsidR="00777626" w:rsidRPr="00911808">
        <w:t>.</w:t>
      </w:r>
      <w:r w:rsidR="0015277E" w:rsidRPr="00911808">
        <w:t xml:space="preserve"> First, a selective design was used to draw a survey region, i.e., identifying lobster reefs, within the site.</w:t>
      </w:r>
      <w:r w:rsidRPr="00911808">
        <w:t xml:space="preserve"> Then, </w:t>
      </w:r>
      <w:r w:rsidR="00B2727B" w:rsidRPr="00911808">
        <w:t>line-</w:t>
      </w:r>
      <w:r w:rsidRPr="00911808">
        <w:t>transects within the survey region were placed using a haphazard design</w:t>
      </w:r>
      <w:r w:rsidR="00D526AD" w:rsidRPr="00911808">
        <w:t xml:space="preserve"> and, f</w:t>
      </w:r>
      <w:r w:rsidRPr="00911808">
        <w:t>inally, a systematic design was used to survey the site on a yearly basis.</w:t>
      </w:r>
    </w:p>
    <w:p w:rsidR="0032740C" w:rsidRPr="00911808" w:rsidRDefault="0032740C" w:rsidP="004E29AE"/>
    <w:p w:rsidR="00777626" w:rsidRPr="00911808" w:rsidRDefault="00C816D6" w:rsidP="004E29AE">
      <w:r w:rsidRPr="00911808">
        <w:t>We used a two steps</w:t>
      </w:r>
      <w:r w:rsidR="00B76CC6" w:rsidRPr="00911808">
        <w:t xml:space="preserve"> approach </w:t>
      </w:r>
      <w:r w:rsidR="0032740C" w:rsidRPr="00911808">
        <w:t xml:space="preserve">to draw the survey region </w:t>
      </w:r>
      <w:r w:rsidR="00B76CC6" w:rsidRPr="00911808">
        <w:t>that consisted of</w:t>
      </w:r>
      <w:r w:rsidRPr="00911808">
        <w:t xml:space="preserve"> mapping and visual surveys. Mapping the location of lobster reefs was first done based on harvesters’ traditional fishing knowledge through interviews followed</w:t>
      </w:r>
      <w:r w:rsidR="000608D6" w:rsidRPr="00911808">
        <w:t xml:space="preserve"> </w:t>
      </w:r>
      <w:r w:rsidRPr="00911808">
        <w:t xml:space="preserve">by mapping using the OLEX™ system. </w:t>
      </w:r>
      <w:r w:rsidR="008C5B83" w:rsidRPr="00911808">
        <w:t>During the i</w:t>
      </w:r>
      <w:r w:rsidRPr="00911808">
        <w:t>nterviews</w:t>
      </w:r>
      <w:r w:rsidR="008C5B83" w:rsidRPr="00911808">
        <w:t xml:space="preserve">, harvesters were asked to identify on a map their general fishing locations with </w:t>
      </w:r>
      <w:r w:rsidR="00847A1D" w:rsidRPr="00911808">
        <w:t xml:space="preserve">rocky </w:t>
      </w:r>
      <w:r w:rsidR="008C5B83" w:rsidRPr="00911808">
        <w:t>habitat characterized by gravel, cobbles and small boulders</w:t>
      </w:r>
      <w:r w:rsidRPr="00911808">
        <w:t xml:space="preserve"> </w:t>
      </w:r>
      <w:r w:rsidR="008C5B83" w:rsidRPr="00911808">
        <w:t>at depths ranging from 4.5 to 10.0 m.</w:t>
      </w:r>
      <w:r w:rsidR="00CA345C" w:rsidRPr="00911808">
        <w:t xml:space="preserve"> Also, some exclusion mapping was done where harvesters identified areas with soft sediments</w:t>
      </w:r>
      <w:r w:rsidR="000608D6" w:rsidRPr="00911808">
        <w:t>, i.e., undesirable survey locations</w:t>
      </w:r>
      <w:r w:rsidR="00CA345C" w:rsidRPr="00911808">
        <w:t xml:space="preserve">. The actual </w:t>
      </w:r>
      <w:r w:rsidR="000608D6" w:rsidRPr="00911808">
        <w:t xml:space="preserve">seafloor </w:t>
      </w:r>
      <w:r w:rsidR="00CA345C" w:rsidRPr="00911808">
        <w:t xml:space="preserve">mapping was done </w:t>
      </w:r>
      <w:r w:rsidR="000608D6" w:rsidRPr="00911808">
        <w:t xml:space="preserve">by </w:t>
      </w:r>
      <w:r w:rsidR="00CA345C" w:rsidRPr="00911808">
        <w:t>remote sensing</w:t>
      </w:r>
      <w:r w:rsidR="00856421" w:rsidRPr="00911808">
        <w:t xml:space="preserve"> using an OLEX™ system.</w:t>
      </w:r>
      <w:r w:rsidR="00DE4A2D" w:rsidRPr="00911808">
        <w:t xml:space="preserve"> This system is connected to echosounders </w:t>
      </w:r>
      <w:r w:rsidR="00B050C4" w:rsidRPr="00911808">
        <w:t xml:space="preserve">and analyze bottom echo, taking into account parameters such as pulse length, beam width and transducer type. A naturalized bottom backscatter is calculated and added to the internal chart where hardness is shown as adjustable colors </w:t>
      </w:r>
      <w:r w:rsidR="00DE4A2D" w:rsidRPr="00911808">
        <w:t>for seafloor hardness</w:t>
      </w:r>
      <w:r w:rsidR="00B050C4" w:rsidRPr="00911808">
        <w:t xml:space="preserve">. This system will allow for automatic seafloor mapping using bottom discrimination and hardness. This equipment is a high-speed plotter that used the echosounder depth data and GPS </w:t>
      </w:r>
      <w:proofErr w:type="spellStart"/>
      <w:r w:rsidR="00B050C4" w:rsidRPr="00911808">
        <w:t>lat</w:t>
      </w:r>
      <w:proofErr w:type="spellEnd"/>
      <w:r w:rsidR="00B050C4" w:rsidRPr="00911808">
        <w:t xml:space="preserve">/long data to generate small scale topographic seafloor maps for large areas in real time. </w:t>
      </w:r>
      <w:r w:rsidR="00856421" w:rsidRPr="00911808">
        <w:t>A single-beam (</w:t>
      </w:r>
      <w:proofErr w:type="spellStart"/>
      <w:r w:rsidR="00DC5986" w:rsidRPr="00911808">
        <w:t>Simrad</w:t>
      </w:r>
      <w:proofErr w:type="spellEnd"/>
      <w:r w:rsidR="00DC5986" w:rsidRPr="00911808">
        <w:t xml:space="preserve">™ </w:t>
      </w:r>
      <w:r w:rsidR="00856421" w:rsidRPr="00911808">
        <w:t>CM 60 and ES 60 complete system) was used between 2004 and 2007, and a multi-beam (WASP</w:t>
      </w:r>
      <w:r w:rsidR="00DC5986" w:rsidRPr="00911808">
        <w:t xml:space="preserve">™ </w:t>
      </w:r>
      <w:r w:rsidR="00856421" w:rsidRPr="00911808">
        <w:t xml:space="preserve">system) </w:t>
      </w:r>
      <w:r w:rsidR="00DE4A2D" w:rsidRPr="00911808">
        <w:t xml:space="preserve">is </w:t>
      </w:r>
      <w:r w:rsidR="00856421" w:rsidRPr="00911808">
        <w:t xml:space="preserve">now being used. </w:t>
      </w:r>
      <w:r w:rsidRPr="00911808">
        <w:t>The second step was</w:t>
      </w:r>
      <w:r w:rsidR="00B050C4" w:rsidRPr="00911808">
        <w:t xml:space="preserve"> </w:t>
      </w:r>
      <w:proofErr w:type="spellStart"/>
      <w:r w:rsidR="00B050C4" w:rsidRPr="00911808">
        <w:t>gro</w:t>
      </w:r>
      <w:r w:rsidR="000D1419" w:rsidRPr="00911808">
        <w:t>u</w:t>
      </w:r>
      <w:r w:rsidR="00B050C4" w:rsidRPr="00911808">
        <w:t>ndthruting</w:t>
      </w:r>
      <w:proofErr w:type="spellEnd"/>
      <w:r w:rsidR="00B050C4" w:rsidRPr="00911808">
        <w:t xml:space="preserve"> the mapping by</w:t>
      </w:r>
      <w:r w:rsidRPr="00911808">
        <w:t xml:space="preserve"> car</w:t>
      </w:r>
      <w:r w:rsidR="00B050C4" w:rsidRPr="00911808">
        <w:t>ry</w:t>
      </w:r>
      <w:r w:rsidR="000D1419" w:rsidRPr="00911808">
        <w:t>ing</w:t>
      </w:r>
      <w:r w:rsidR="00B050C4" w:rsidRPr="00911808">
        <w:t xml:space="preserve"> out visual survey</w:t>
      </w:r>
      <w:r w:rsidR="000D1419" w:rsidRPr="00911808">
        <w:t xml:space="preserve">s. These </w:t>
      </w:r>
      <w:r w:rsidR="00B2727B" w:rsidRPr="00911808">
        <w:t>surveys</w:t>
      </w:r>
      <w:r w:rsidR="000D1419" w:rsidRPr="00911808">
        <w:t xml:space="preserve"> were</w:t>
      </w:r>
      <w:r w:rsidRPr="00911808">
        <w:t xml:space="preserve"> </w:t>
      </w:r>
      <w:r w:rsidR="00B2727B" w:rsidRPr="00911808">
        <w:t xml:space="preserve">done on a flat bottom in water &lt;10 m deep with gravel and cobble substrate </w:t>
      </w:r>
      <w:r w:rsidRPr="00911808">
        <w:t xml:space="preserve">either </w:t>
      </w:r>
      <w:r w:rsidR="00B2727B" w:rsidRPr="00911808">
        <w:t>by an</w:t>
      </w:r>
      <w:r w:rsidRPr="00911808">
        <w:t xml:space="preserve"> underwater camera </w:t>
      </w:r>
      <w:r w:rsidR="00B2727B" w:rsidRPr="00911808">
        <w:t xml:space="preserve">deployed from the surface </w:t>
      </w:r>
      <w:r w:rsidRPr="00911808">
        <w:t>or SCUBA divers. During the visual survey, information was gathered on the abiotic (i.e., to corroborate the information from the remote technology) and biotic (i.e., density or presen</w:t>
      </w:r>
      <w:r w:rsidR="000D1419" w:rsidRPr="00911808">
        <w:t>ce of lobster,</w:t>
      </w:r>
      <w:r w:rsidRPr="00911808">
        <w:t xml:space="preserve"> other benthic species</w:t>
      </w:r>
      <w:r w:rsidR="000D1419" w:rsidRPr="00911808">
        <w:t xml:space="preserve"> and densities of the algae coverage</w:t>
      </w:r>
      <w:r w:rsidRPr="00911808">
        <w:t xml:space="preserve">) habitat characteristics for the final selection of the most appropriate </w:t>
      </w:r>
      <w:r w:rsidR="00B050C4" w:rsidRPr="00911808">
        <w:t>survey region</w:t>
      </w:r>
      <w:r w:rsidR="00381504" w:rsidRPr="00911808">
        <w:t xml:space="preserve"> to set line-transects</w:t>
      </w:r>
      <w:r w:rsidRPr="00911808">
        <w:t>.</w:t>
      </w:r>
      <w:r w:rsidR="008C5B83" w:rsidRPr="00911808">
        <w:t xml:space="preserve"> </w:t>
      </w:r>
      <w:r w:rsidR="000D1419" w:rsidRPr="00911808">
        <w:t xml:space="preserve">Essentially, wide areas with dense </w:t>
      </w:r>
      <w:r w:rsidR="00DC5986" w:rsidRPr="00911808">
        <w:t xml:space="preserve">algae cover </w:t>
      </w:r>
      <w:r w:rsidR="00DC5986" w:rsidRPr="00911808">
        <w:lastRenderedPageBreak/>
        <w:t xml:space="preserve">(mainly </w:t>
      </w:r>
      <w:r w:rsidR="000D1419" w:rsidRPr="00911808">
        <w:t>kelp</w:t>
      </w:r>
      <w:r w:rsidR="00DC5986" w:rsidRPr="00911808">
        <w:t>)</w:t>
      </w:r>
      <w:r w:rsidR="000D1419" w:rsidRPr="00911808">
        <w:t>,</w:t>
      </w:r>
      <w:r w:rsidR="008C5B83" w:rsidRPr="00911808">
        <w:t xml:space="preserve"> </w:t>
      </w:r>
      <w:r w:rsidR="000D1419" w:rsidRPr="00911808">
        <w:t xml:space="preserve">large immovable boulders, </w:t>
      </w:r>
      <w:r w:rsidR="00B050C4" w:rsidRPr="00911808">
        <w:t>stack</w:t>
      </w:r>
      <w:r w:rsidR="008C5B83" w:rsidRPr="00911808">
        <w:t xml:space="preserve">ed </w:t>
      </w:r>
      <w:r w:rsidR="000D1419" w:rsidRPr="00911808">
        <w:t xml:space="preserve">of smaller boulders, </w:t>
      </w:r>
      <w:r w:rsidR="008C5B83" w:rsidRPr="00911808">
        <w:t xml:space="preserve">soft sediment bottom (i.e., </w:t>
      </w:r>
      <w:r w:rsidR="000D1419" w:rsidRPr="00911808">
        <w:t xml:space="preserve">mud and/or sand), or </w:t>
      </w:r>
      <w:r w:rsidR="00074F03" w:rsidRPr="00911808">
        <w:t xml:space="preserve">unbroken </w:t>
      </w:r>
      <w:r w:rsidR="00381504" w:rsidRPr="00911808">
        <w:t xml:space="preserve">granite or </w:t>
      </w:r>
      <w:r w:rsidR="00074F03" w:rsidRPr="00911808">
        <w:t>sandstone sheet</w:t>
      </w:r>
      <w:r w:rsidR="00DC5986" w:rsidRPr="00911808">
        <w:t xml:space="preserve"> were avoided</w:t>
      </w:r>
      <w:r w:rsidR="00074F03" w:rsidRPr="00911808">
        <w:t>.</w:t>
      </w:r>
    </w:p>
    <w:p w:rsidR="00074F03" w:rsidRPr="00911808" w:rsidRDefault="00074F03" w:rsidP="004E29AE"/>
    <w:p w:rsidR="00F402F5" w:rsidRPr="00911808" w:rsidRDefault="00232822" w:rsidP="004E29AE">
      <w:r w:rsidRPr="00911808">
        <w:t>On selected survey regions (i.e., lobster reefs)</w:t>
      </w:r>
      <w:r w:rsidR="00B2727B" w:rsidRPr="00911808">
        <w:t xml:space="preserve"> within a site</w:t>
      </w:r>
      <w:r w:rsidRPr="00911808">
        <w:t>,</w:t>
      </w:r>
      <w:r w:rsidR="008816EA" w:rsidRPr="00911808">
        <w:t xml:space="preserve"> leaded</w:t>
      </w:r>
      <w:r w:rsidRPr="00911808">
        <w:t xml:space="preserve"> line-transects were placed haphazardly</w:t>
      </w:r>
      <w:r w:rsidR="00DE16B0" w:rsidRPr="00911808">
        <w:t xml:space="preserve"> always parallel to the coastline </w:t>
      </w:r>
      <w:r w:rsidR="008816EA" w:rsidRPr="00911808">
        <w:t>to assist the diver movements (i.e., divers</w:t>
      </w:r>
      <w:r w:rsidR="00DE16B0" w:rsidRPr="00911808">
        <w:t xml:space="preserve"> survey</w:t>
      </w:r>
      <w:r w:rsidR="008816EA" w:rsidRPr="00911808">
        <w:t>ed</w:t>
      </w:r>
      <w:r w:rsidR="00DE16B0" w:rsidRPr="00911808">
        <w:t xml:space="preserve"> against the current </w:t>
      </w:r>
      <w:r w:rsidR="008816EA" w:rsidRPr="00911808">
        <w:t xml:space="preserve">to </w:t>
      </w:r>
      <w:r w:rsidR="00DE16B0" w:rsidRPr="00911808">
        <w:t xml:space="preserve">avoid </w:t>
      </w:r>
      <w:r w:rsidR="00E54302" w:rsidRPr="00911808">
        <w:t>low to nil visibility</w:t>
      </w:r>
      <w:r w:rsidR="00DE16B0" w:rsidRPr="00911808">
        <w:t xml:space="preserve"> from disturbed silt while overturning small boulders</w:t>
      </w:r>
      <w:r w:rsidR="008816EA" w:rsidRPr="00911808">
        <w:t>)</w:t>
      </w:r>
      <w:r w:rsidR="00DE16B0" w:rsidRPr="00911808">
        <w:t>.</w:t>
      </w:r>
      <w:r w:rsidR="008816EA" w:rsidRPr="00911808">
        <w:t xml:space="preserve"> Start and finish positions of all line-transects </w:t>
      </w:r>
      <w:r w:rsidR="00DB70D1" w:rsidRPr="00911808">
        <w:t>were entered into the onboard GPS chart plotter and, if chosen for a given year, were systematically sampled.</w:t>
      </w:r>
      <w:r w:rsidR="00DE16B0" w:rsidRPr="00911808">
        <w:t xml:space="preserve"> The number of </w:t>
      </w:r>
      <w:r w:rsidR="00B2727B" w:rsidRPr="00911808">
        <w:t>line-</w:t>
      </w:r>
      <w:r w:rsidR="00DE16B0" w:rsidRPr="00911808">
        <w:t xml:space="preserve">transects </w:t>
      </w:r>
      <w:r w:rsidR="00DB70D1" w:rsidRPr="00911808">
        <w:t xml:space="preserve">per site </w:t>
      </w:r>
      <w:r w:rsidR="00DE16B0" w:rsidRPr="00911808">
        <w:t xml:space="preserve">was established based on </w:t>
      </w:r>
      <w:r w:rsidR="00927499" w:rsidRPr="00911808">
        <w:t xml:space="preserve">the </w:t>
      </w:r>
      <w:r w:rsidR="00DE16B0" w:rsidRPr="00911808">
        <w:t xml:space="preserve">lobster reef size and the </w:t>
      </w:r>
      <w:r w:rsidR="00927499" w:rsidRPr="00911808">
        <w:t xml:space="preserve">pre-approved </w:t>
      </w:r>
      <w:r w:rsidR="00DE16B0" w:rsidRPr="00911808">
        <w:t>diving time</w:t>
      </w:r>
      <w:r w:rsidR="00927499" w:rsidRPr="00911808">
        <w:t xml:space="preserve"> allowed</w:t>
      </w:r>
      <w:r w:rsidR="00DE16B0" w:rsidRPr="00911808">
        <w:t xml:space="preserve"> for the site. We</w:t>
      </w:r>
      <w:r w:rsidR="00B2727B" w:rsidRPr="00911808">
        <w:t xml:space="preserve">ather permitting, </w:t>
      </w:r>
      <w:r w:rsidR="00DE16B0" w:rsidRPr="00911808">
        <w:t xml:space="preserve">at least 3 </w:t>
      </w:r>
      <w:r w:rsidR="00B2727B" w:rsidRPr="00911808">
        <w:t>line-</w:t>
      </w:r>
      <w:r w:rsidR="00DE16B0" w:rsidRPr="00911808">
        <w:t xml:space="preserve">transects per </w:t>
      </w:r>
      <w:r w:rsidR="00B2727B" w:rsidRPr="00911808">
        <w:t xml:space="preserve">year </w:t>
      </w:r>
      <w:r w:rsidR="008816EA" w:rsidRPr="00911808">
        <w:t xml:space="preserve">on </w:t>
      </w:r>
      <w:r w:rsidR="00B2727B" w:rsidRPr="00911808">
        <w:t>selected sites</w:t>
      </w:r>
      <w:r w:rsidR="008816EA" w:rsidRPr="00911808">
        <w:t xml:space="preserve"> were sampled</w:t>
      </w:r>
      <w:r w:rsidR="00DE16B0" w:rsidRPr="00911808">
        <w:t>.</w:t>
      </w:r>
    </w:p>
    <w:p w:rsidR="00DE16B0" w:rsidRPr="00911808" w:rsidRDefault="00DE16B0" w:rsidP="004E29AE"/>
    <w:p w:rsidR="004E29AE" w:rsidRPr="00911808" w:rsidRDefault="004E29AE" w:rsidP="00A53313">
      <w:r w:rsidRPr="00911808">
        <w:t xml:space="preserve">A 100-m </w:t>
      </w:r>
      <w:r w:rsidR="00A53313" w:rsidRPr="00911808">
        <w:t xml:space="preserve">leaded </w:t>
      </w:r>
      <w:r w:rsidR="00DE16B0" w:rsidRPr="00911808">
        <w:t>line-</w:t>
      </w:r>
      <w:r w:rsidRPr="00911808">
        <w:t>transect marked at 5-m intervals was used to survey all of the sites. Two divers</w:t>
      </w:r>
      <w:r w:rsidR="00DB70D1" w:rsidRPr="00911808">
        <w:t xml:space="preserve"> descend</w:t>
      </w:r>
      <w:r w:rsidR="00215313" w:rsidRPr="00911808">
        <w:t>ed and swa</w:t>
      </w:r>
      <w:r w:rsidR="00DB70D1" w:rsidRPr="00911808">
        <w:t>m on either side of the line-transect</w:t>
      </w:r>
      <w:r w:rsidR="00A53313" w:rsidRPr="00911808">
        <w:t>.</w:t>
      </w:r>
      <w:r w:rsidRPr="00911808">
        <w:t xml:space="preserve"> Each diver sampled</w:t>
      </w:r>
      <w:r w:rsidR="00A53313" w:rsidRPr="00911808">
        <w:t xml:space="preserve"> on one side of the line-transect searching 2-m perpendicular to the line-transect along its entire length (100-m) for a total swept area of 400 m</w:t>
      </w:r>
      <w:r w:rsidR="00A53313" w:rsidRPr="00911808">
        <w:rPr>
          <w:szCs w:val="24"/>
          <w:vertAlign w:val="superscript"/>
        </w:rPr>
        <w:t>2</w:t>
      </w:r>
      <w:r w:rsidRPr="00911808">
        <w:t>.</w:t>
      </w:r>
      <w:r w:rsidR="00A53313" w:rsidRPr="00911808">
        <w:t xml:space="preserve"> </w:t>
      </w:r>
      <w:r w:rsidRPr="00911808">
        <w:t>Our SCUBA survey was designed to meet underlying assumptions identified by Burnham et al. (1980) to achieve reliable estimates of population abundance from the line</w:t>
      </w:r>
      <w:r w:rsidR="00A53313" w:rsidRPr="00911808">
        <w:t>-</w:t>
      </w:r>
      <w:r w:rsidRPr="00911808">
        <w:t>transect sampling model. These four assumptions are:</w:t>
      </w:r>
      <w:r w:rsidR="00A53313" w:rsidRPr="00911808">
        <w:t xml:space="preserve"> l</w:t>
      </w:r>
      <w:r w:rsidRPr="00911808">
        <w:t xml:space="preserve">obsters directly on the line will never be missed (i.e., they </w:t>
      </w:r>
      <w:r w:rsidR="00CF2AB8" w:rsidRPr="00911808">
        <w:t>are</w:t>
      </w:r>
      <w:r w:rsidR="00A53313" w:rsidRPr="00911808">
        <w:t xml:space="preserve"> seen with probability of 1); l</w:t>
      </w:r>
      <w:r w:rsidRPr="00911808">
        <w:t>obsters are fixed at</w:t>
      </w:r>
      <w:r w:rsidR="00A53313" w:rsidRPr="00911808">
        <w:t xml:space="preserve"> the initial sighting position (i.e., </w:t>
      </w:r>
      <w:r w:rsidRPr="00911808">
        <w:t>they do not move before being dete</w:t>
      </w:r>
      <w:r w:rsidR="00A53313" w:rsidRPr="00911808">
        <w:t>cted and none are counted twice</w:t>
      </w:r>
      <w:r w:rsidR="00215313" w:rsidRPr="00911808">
        <w:t>)</w:t>
      </w:r>
      <w:r w:rsidR="00A53313" w:rsidRPr="00911808">
        <w:t>; d</w:t>
      </w:r>
      <w:r w:rsidR="00215313" w:rsidRPr="00911808">
        <w:t>istances are measured exactly,</w:t>
      </w:r>
      <w:r w:rsidRPr="00911808">
        <w:t xml:space="preserve"> thus, neither measurement e</w:t>
      </w:r>
      <w:r w:rsidR="00A53313" w:rsidRPr="00911808">
        <w:t xml:space="preserve">rrors nor rounding errors occur; and </w:t>
      </w:r>
      <w:r w:rsidR="00215313" w:rsidRPr="00911808">
        <w:t xml:space="preserve">finally </w:t>
      </w:r>
      <w:r w:rsidR="00A53313" w:rsidRPr="00911808">
        <w:t>s</w:t>
      </w:r>
      <w:r w:rsidRPr="00911808">
        <w:t>ightings are independent events.</w:t>
      </w:r>
    </w:p>
    <w:p w:rsidR="004E29AE" w:rsidRPr="00911808" w:rsidRDefault="004E29AE" w:rsidP="004E29AE"/>
    <w:p w:rsidR="00293CC6" w:rsidRPr="00911808" w:rsidRDefault="004E29AE" w:rsidP="004E29AE">
      <w:r w:rsidRPr="00911808">
        <w:t xml:space="preserve">Divers attempted to capture every lobster observed within the </w:t>
      </w:r>
      <w:r w:rsidR="00215313" w:rsidRPr="00911808">
        <w:t>line-transect</w:t>
      </w:r>
      <w:r w:rsidRPr="00911808">
        <w:t xml:space="preserve">. All captured lobsters were measured (CL) and the sex was determined. Beside lobster, divers also recorded </w:t>
      </w:r>
      <w:r w:rsidR="00293CC6" w:rsidRPr="00911808">
        <w:t xml:space="preserve">the </w:t>
      </w:r>
      <w:r w:rsidR="00105E8C" w:rsidRPr="00911808">
        <w:t>seafloor</w:t>
      </w:r>
      <w:r w:rsidRPr="00911808">
        <w:t xml:space="preserve"> </w:t>
      </w:r>
      <w:r w:rsidR="00293CC6" w:rsidRPr="00911808">
        <w:t xml:space="preserve">characteristics </w:t>
      </w:r>
      <w:r w:rsidRPr="00911808">
        <w:t>(i.e., size and aggregati</w:t>
      </w:r>
      <w:r w:rsidR="00293CC6" w:rsidRPr="00911808">
        <w:t>on of rocks and other substrate’s feature</w:t>
      </w:r>
      <w:r w:rsidRPr="00911808">
        <w:t xml:space="preserve">). The information from each diver was recorded </w:t>
      </w:r>
      <w:r w:rsidR="00293CC6" w:rsidRPr="00911808">
        <w:t>on underwater sampling sheets for every 5-</w:t>
      </w:r>
      <w:r w:rsidRPr="00911808">
        <w:t>m interval, which is equivalent of sampling forty 10 m</w:t>
      </w:r>
      <w:r w:rsidRPr="00911808">
        <w:rPr>
          <w:szCs w:val="24"/>
          <w:vertAlign w:val="superscript"/>
        </w:rPr>
        <w:t>2</w:t>
      </w:r>
      <w:r w:rsidRPr="00911808">
        <w:t xml:space="preserve"> quadrats along the </w:t>
      </w:r>
      <w:r w:rsidR="00293CC6" w:rsidRPr="00911808">
        <w:t>line-</w:t>
      </w:r>
      <w:r w:rsidRPr="00911808">
        <w:t>tr</w:t>
      </w:r>
      <w:r w:rsidR="00293CC6" w:rsidRPr="00911808">
        <w:t>ansect.</w:t>
      </w:r>
    </w:p>
    <w:p w:rsidR="00293CC6" w:rsidRPr="00911808" w:rsidRDefault="00293CC6" w:rsidP="004E29AE"/>
    <w:p w:rsidR="004E29AE" w:rsidRPr="00911808" w:rsidRDefault="00D66BC3" w:rsidP="004E29AE">
      <w:r w:rsidRPr="00911808">
        <w:t xml:space="preserve">Information on the </w:t>
      </w:r>
      <w:r w:rsidR="00105E8C" w:rsidRPr="00911808">
        <w:t>seafloor</w:t>
      </w:r>
      <w:r w:rsidRPr="00911808">
        <w:t xml:space="preserve"> characteristics was used to </w:t>
      </w:r>
      <w:r w:rsidR="00105E8C" w:rsidRPr="00911808">
        <w:t xml:space="preserve">gather knowledge on hard-bared or soft substrates (i.e., seafloor not considered as lobster habitat) and </w:t>
      </w:r>
      <w:r w:rsidRPr="00911808">
        <w:t>evaluate t</w:t>
      </w:r>
      <w:r w:rsidR="004E29AE" w:rsidRPr="00911808">
        <w:t>he sampling complexity</w:t>
      </w:r>
      <w:r w:rsidR="00105E8C" w:rsidRPr="00911808">
        <w:t xml:space="preserve"> within a line-transect. </w:t>
      </w:r>
      <w:r w:rsidR="004E29AE" w:rsidRPr="00911808">
        <w:t xml:space="preserve"> </w:t>
      </w:r>
      <w:r w:rsidR="00105E8C" w:rsidRPr="00911808">
        <w:t>The sampling complexity refers</w:t>
      </w:r>
      <w:r w:rsidR="004E29AE" w:rsidRPr="00911808">
        <w:t xml:space="preserve"> to the ability of a diver to efficiently sample a 10 m</w:t>
      </w:r>
      <w:r w:rsidR="004E29AE" w:rsidRPr="00911808">
        <w:rPr>
          <w:szCs w:val="24"/>
          <w:vertAlign w:val="superscript"/>
        </w:rPr>
        <w:t>2</w:t>
      </w:r>
      <w:r w:rsidRPr="00911808">
        <w:t xml:space="preserve"> quadrat</w:t>
      </w:r>
      <w:r w:rsidR="004E29AE" w:rsidRPr="00911808">
        <w:t>.</w:t>
      </w:r>
      <w:r w:rsidRPr="00911808">
        <w:t xml:space="preserve"> To standardize the information collected by divers, the basic sediment size classification developed by Wentworth (1922) and later modified by Pettijohn (1949) was</w:t>
      </w:r>
      <w:r w:rsidR="00F436B8" w:rsidRPr="00911808">
        <w:t xml:space="preserve"> used. </w:t>
      </w:r>
      <w:r w:rsidR="004E29AE" w:rsidRPr="00911808">
        <w:t>Sampling complexity was identified as simple if a diver could sample a quadrat without missing or underestimating the presence of lobsters and complex if unable to do so. The complexity of the habitat within a quadrat was assessed based of the assemblage of different type of rocks and macro</w:t>
      </w:r>
      <w:r w:rsidR="00CF2AB8" w:rsidRPr="00911808">
        <w:t>-</w:t>
      </w:r>
      <w:r w:rsidR="004E29AE" w:rsidRPr="00911808">
        <w:t>algae within the quadrat. Based on assumption 1, quadrats (10 m</w:t>
      </w:r>
      <w:r w:rsidR="004E29AE" w:rsidRPr="00911808">
        <w:rPr>
          <w:szCs w:val="24"/>
          <w:vertAlign w:val="superscript"/>
        </w:rPr>
        <w:t>2</w:t>
      </w:r>
      <w:r w:rsidR="004E29AE" w:rsidRPr="00911808">
        <w:t xml:space="preserve">) that were identified as complex by divers within each transect line were removed from the analysis. Also, quadrats with soft </w:t>
      </w:r>
      <w:r w:rsidR="00CF2AB8" w:rsidRPr="00911808">
        <w:t>substrates</w:t>
      </w:r>
      <w:r w:rsidR="004E29AE" w:rsidRPr="00911808">
        <w:t xml:space="preserve"> (i.e., mud and sand) </w:t>
      </w:r>
      <w:r w:rsidR="00F436B8" w:rsidRPr="00911808">
        <w:t xml:space="preserve">or solid sheet of sandstone and/or granite with no ledge (referred as hard-bared seafloor) </w:t>
      </w:r>
      <w:r w:rsidR="004E29AE" w:rsidRPr="00911808">
        <w:t>were removed from the analysis because they were not considered lobster habitat.</w:t>
      </w:r>
      <w:r w:rsidR="004E29AE" w:rsidRPr="00911808">
        <w:rPr>
          <w:rFonts w:cs="Arial"/>
        </w:rPr>
        <w:t xml:space="preserve"> SCUBA data were analyzed to derive both abundance and production indicators.</w:t>
      </w:r>
    </w:p>
    <w:p w:rsidR="004571FC" w:rsidRPr="00911808" w:rsidRDefault="004571FC" w:rsidP="004E29AE">
      <w:pPr>
        <w:rPr>
          <w:rFonts w:cs="Arial"/>
        </w:rPr>
      </w:pPr>
    </w:p>
    <w:p w:rsidR="00D46323" w:rsidRPr="00911808" w:rsidRDefault="00D46323" w:rsidP="001905A1"/>
    <w:p w:rsidR="00E677F3" w:rsidRPr="00911808" w:rsidRDefault="00E677F3" w:rsidP="000F05E6">
      <w:pPr>
        <w:pStyle w:val="Heading3"/>
        <w:numPr>
          <w:ilvl w:val="2"/>
          <w:numId w:val="7"/>
        </w:numPr>
      </w:pPr>
      <w:bookmarkStart w:id="3" w:name="_Toc348962493"/>
      <w:r w:rsidRPr="00911808">
        <w:t>Lobster abundance – SCUBA</w:t>
      </w:r>
      <w:bookmarkEnd w:id="3"/>
    </w:p>
    <w:p w:rsidR="00034ABA" w:rsidRPr="00911808" w:rsidRDefault="00034ABA" w:rsidP="00034ABA">
      <w:pPr>
        <w:rPr>
          <w:rFonts w:cs="Arial"/>
          <w:szCs w:val="24"/>
        </w:rPr>
      </w:pPr>
    </w:p>
    <w:p w:rsidR="00994523" w:rsidRPr="00911808" w:rsidRDefault="00994523" w:rsidP="00994523">
      <w:pPr>
        <w:rPr>
          <w:rFonts w:cs="Arial"/>
          <w:szCs w:val="24"/>
        </w:rPr>
      </w:pPr>
      <w:r w:rsidRPr="00911808">
        <w:rPr>
          <w:rFonts w:cs="Arial"/>
          <w:szCs w:val="24"/>
        </w:rPr>
        <w:t xml:space="preserve">The goal of the </w:t>
      </w:r>
      <w:r w:rsidRPr="00911808">
        <w:rPr>
          <w:rFonts w:cs="Arial"/>
        </w:rPr>
        <w:t>this</w:t>
      </w:r>
      <w:r w:rsidRPr="00911808">
        <w:rPr>
          <w:rFonts w:cs="Arial"/>
          <w:szCs w:val="24"/>
        </w:rPr>
        <w:t xml:space="preserve"> analysis i</w:t>
      </w:r>
      <w:r w:rsidRPr="00911808">
        <w:rPr>
          <w:rFonts w:cs="Arial"/>
        </w:rPr>
        <w:t>s to provide a synthesis of SCUBA</w:t>
      </w:r>
      <w:r w:rsidRPr="00911808">
        <w:rPr>
          <w:rFonts w:cs="Arial"/>
          <w:szCs w:val="24"/>
        </w:rPr>
        <w:t xml:space="preserve"> data </w:t>
      </w:r>
      <w:r w:rsidRPr="00911808">
        <w:rPr>
          <w:rFonts w:cs="Arial"/>
        </w:rPr>
        <w:t>collected since 2000 in various sites in the sGSL</w:t>
      </w:r>
      <w:r w:rsidRPr="00911808">
        <w:rPr>
          <w:rFonts w:cs="Arial"/>
          <w:szCs w:val="24"/>
        </w:rPr>
        <w:t>, with special focus on spatial and temporal trends in abundance</w:t>
      </w:r>
      <w:r w:rsidR="00D150D4" w:rsidRPr="00911808">
        <w:rPr>
          <w:rFonts w:cs="Arial"/>
          <w:szCs w:val="24"/>
        </w:rPr>
        <w:t xml:space="preserve"> </w:t>
      </w:r>
      <w:r w:rsidRPr="00911808">
        <w:rPr>
          <w:rFonts w:cs="Arial"/>
          <w:szCs w:val="24"/>
        </w:rPr>
        <w:t>and relative scaling between cohorts,. For each transect (</w:t>
      </w:r>
      <w:r w:rsidRPr="00911808">
        <w:rPr>
          <w:rFonts w:cs="Arial"/>
          <w:i/>
          <w:szCs w:val="24"/>
        </w:rPr>
        <w:t xml:space="preserve">n </w:t>
      </w:r>
      <w:r w:rsidRPr="00911808">
        <w:rPr>
          <w:rFonts w:cs="Arial"/>
          <w:szCs w:val="24"/>
        </w:rPr>
        <w:t>= 724), count</w:t>
      </w:r>
      <w:r w:rsidRPr="00911808">
        <w:rPr>
          <w:rFonts w:cs="Arial"/>
        </w:rPr>
        <w:t xml:space="preserve">s of observed lobster by cohort, </w:t>
      </w:r>
      <w:r w:rsidRPr="00911808">
        <w:rPr>
          <w:rFonts w:cs="Arial"/>
          <w:szCs w:val="24"/>
        </w:rPr>
        <w:t xml:space="preserve">using size intervals </w:t>
      </w:r>
      <w:r w:rsidRPr="00911808">
        <w:rPr>
          <w:rFonts w:cs="Arial"/>
        </w:rPr>
        <w:t>based on Hudon (1987) and Gendron and Sainte-Marie (</w:t>
      </w:r>
      <w:r w:rsidRPr="00911808">
        <w:t>2006) (</w:t>
      </w:r>
      <w:r w:rsidR="00A2010B" w:rsidRPr="00911808">
        <w:t>Table 9</w:t>
      </w:r>
      <w:r w:rsidRPr="00911808">
        <w:t>), were</w:t>
      </w:r>
      <w:r w:rsidRPr="00911808">
        <w:rPr>
          <w:rFonts w:cs="Arial"/>
          <w:szCs w:val="24"/>
        </w:rPr>
        <w:t xml:space="preserve"> tabulated and analyzed. </w:t>
      </w:r>
    </w:p>
    <w:p w:rsidR="00994523" w:rsidRPr="00911808" w:rsidRDefault="00994523" w:rsidP="00994523">
      <w:pPr>
        <w:rPr>
          <w:rFonts w:cs="Arial"/>
          <w:szCs w:val="24"/>
        </w:rPr>
      </w:pPr>
    </w:p>
    <w:p w:rsidR="00994523" w:rsidRPr="00911808" w:rsidRDefault="00994523" w:rsidP="00994523">
      <w:pPr>
        <w:rPr>
          <w:rFonts w:cs="Arial"/>
          <w:szCs w:val="24"/>
        </w:rPr>
      </w:pPr>
      <w:r w:rsidRPr="00911808">
        <w:rPr>
          <w:rFonts w:cs="Arial"/>
          <w:szCs w:val="24"/>
        </w:rPr>
        <w:t>A generalized linear mixed model (GLMM) was used,</w:t>
      </w:r>
      <w:r w:rsidR="00D150D4" w:rsidRPr="00911808">
        <w:rPr>
          <w:rFonts w:cs="Arial"/>
          <w:szCs w:val="24"/>
        </w:rPr>
        <w:t xml:space="preserve"> </w:t>
      </w:r>
      <w:r w:rsidRPr="00911808">
        <w:rPr>
          <w:rFonts w:cs="Arial"/>
          <w:szCs w:val="24"/>
        </w:rPr>
        <w:t>which assumes that observed counts are realizations from a Poisson whose conditional mean is defined by an log-linear 3-factor</w:t>
      </w:r>
      <w:r w:rsidRPr="00911808">
        <w:rPr>
          <w:rFonts w:cs="Arial"/>
        </w:rPr>
        <w:t xml:space="preserve"> (i.e., year, site and cohort)</w:t>
      </w:r>
      <w:r w:rsidRPr="00911808">
        <w:rPr>
          <w:rFonts w:cs="Arial"/>
          <w:szCs w:val="24"/>
        </w:rPr>
        <w:t xml:space="preserve"> additive model with full interactions (Jiang 2007).</w:t>
      </w:r>
    </w:p>
    <w:p w:rsidR="00994523" w:rsidRPr="00911808" w:rsidRDefault="00994523" w:rsidP="00994523">
      <w:pPr>
        <w:rPr>
          <w:rFonts w:cs="Rod"/>
          <w:szCs w:val="24"/>
        </w:rPr>
      </w:pPr>
    </w:p>
    <w:p w:rsidR="00994523" w:rsidRPr="00911808" w:rsidRDefault="00994523" w:rsidP="00994523">
      <w:pPr>
        <w:rPr>
          <w:rFonts w:cs="Arial"/>
          <w:szCs w:val="24"/>
        </w:rPr>
      </w:pPr>
      <w:r w:rsidRPr="00911808">
        <w:rPr>
          <w:rFonts w:cs="Arial"/>
          <w:szCs w:val="24"/>
        </w:rPr>
        <w:t>Formally, the model may be written as:</w:t>
      </w:r>
    </w:p>
    <w:p w:rsidR="00994523" w:rsidRPr="00911808" w:rsidRDefault="00994523" w:rsidP="00994523">
      <w:pPr>
        <w:rPr>
          <w:rFonts w:cs="Arial"/>
          <w:szCs w:val="24"/>
        </w:rPr>
      </w:pPr>
    </w:p>
    <w:p w:rsidR="00994523" w:rsidRPr="00911808" w:rsidRDefault="00994523" w:rsidP="00994523">
      <w:pPr>
        <w:jc w:val="center"/>
        <w:rPr>
          <w:rFonts w:cs="Arial"/>
          <w:szCs w:val="24"/>
        </w:rPr>
      </w:pPr>
      <w:r w:rsidRPr="00911808">
        <w:rPr>
          <w:rFonts w:cs="Arial"/>
          <w:position w:val="-14"/>
          <w:szCs w:val="24"/>
        </w:rPr>
        <w:object w:dxaOrig="71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05pt;height:18.6pt" o:ole="">
            <v:imagedata r:id="rId13" o:title=""/>
          </v:shape>
          <o:OLEObject Type="Embed" ProgID="Equation.3" ShapeID="_x0000_i1025" DrawAspect="Content" ObjectID="_1552121437" r:id="rId14"/>
        </w:object>
      </w:r>
    </w:p>
    <w:p w:rsidR="00994523" w:rsidRPr="00911808" w:rsidRDefault="00994523" w:rsidP="00994523">
      <w:pPr>
        <w:jc w:val="center"/>
        <w:rPr>
          <w:rFonts w:cs="Arial"/>
          <w:szCs w:val="24"/>
        </w:rPr>
      </w:pPr>
    </w:p>
    <w:p w:rsidR="00994523" w:rsidRPr="00911808" w:rsidRDefault="00994523" w:rsidP="00994523">
      <w:pPr>
        <w:jc w:val="center"/>
        <w:rPr>
          <w:rFonts w:cs="Arial"/>
          <w:szCs w:val="24"/>
        </w:rPr>
      </w:pPr>
      <w:r w:rsidRPr="00911808">
        <w:rPr>
          <w:rFonts w:cs="Arial"/>
          <w:position w:val="-14"/>
          <w:szCs w:val="24"/>
        </w:rPr>
        <w:object w:dxaOrig="1640" w:dyaOrig="380">
          <v:shape id="_x0000_i1026" type="#_x0000_t75" style="width:81.95pt;height:18.6pt" o:ole="">
            <v:imagedata r:id="rId15" o:title=""/>
          </v:shape>
          <o:OLEObject Type="Embed" ProgID="Equation.3" ShapeID="_x0000_i1026" DrawAspect="Content" ObjectID="_1552121438" r:id="rId16"/>
        </w:object>
      </w:r>
    </w:p>
    <w:p w:rsidR="00994523" w:rsidRPr="00911808" w:rsidRDefault="00994523" w:rsidP="00994523">
      <w:pPr>
        <w:rPr>
          <w:rFonts w:cs="Arial"/>
          <w:szCs w:val="24"/>
        </w:rPr>
      </w:pPr>
    </w:p>
    <w:p w:rsidR="00994523" w:rsidRPr="00911808" w:rsidRDefault="00994523" w:rsidP="00994523">
      <w:pPr>
        <w:rPr>
          <w:rFonts w:cs="Arial"/>
          <w:szCs w:val="24"/>
        </w:rPr>
      </w:pPr>
      <w:proofErr w:type="gramStart"/>
      <w:r w:rsidRPr="00911808">
        <w:rPr>
          <w:rFonts w:cs="Arial"/>
          <w:szCs w:val="24"/>
        </w:rPr>
        <w:t>where</w:t>
      </w:r>
      <w:proofErr w:type="gramEnd"/>
      <w:r w:rsidRPr="00911808">
        <w:rPr>
          <w:rFonts w:cs="Arial"/>
          <w:szCs w:val="24"/>
        </w:rPr>
        <w:t xml:space="preserve"> </w:t>
      </w:r>
      <w:r w:rsidR="00B5470C" w:rsidRPr="00911808">
        <w:rPr>
          <w:rFonts w:cs="Arial"/>
          <w:position w:val="-14"/>
          <w:szCs w:val="24"/>
        </w:rPr>
        <w:object w:dxaOrig="380" w:dyaOrig="380">
          <v:shape id="_x0000_i1027" type="#_x0000_t75" style="width:18.6pt;height:18.6pt" o:ole="">
            <v:imagedata r:id="rId17" o:title=""/>
          </v:shape>
          <o:OLEObject Type="Embed" ProgID="Equation.3" ShapeID="_x0000_i1027" DrawAspect="Content" ObjectID="_1552121439" r:id="rId18"/>
        </w:object>
      </w:r>
      <w:r w:rsidRPr="00911808">
        <w:rPr>
          <w:rFonts w:cs="Arial"/>
          <w:szCs w:val="24"/>
        </w:rPr>
        <w:t xml:space="preserve"> is the observed count for transect </w:t>
      </w:r>
      <w:proofErr w:type="spellStart"/>
      <w:r w:rsidRPr="00911808">
        <w:rPr>
          <w:rFonts w:cs="Arial"/>
          <w:i/>
          <w:szCs w:val="24"/>
        </w:rPr>
        <w:t>i</w:t>
      </w:r>
      <w:proofErr w:type="spellEnd"/>
      <w:r w:rsidRPr="00911808">
        <w:rPr>
          <w:rFonts w:cs="Arial"/>
          <w:szCs w:val="24"/>
        </w:rPr>
        <w:t xml:space="preserve">, year </w:t>
      </w:r>
      <w:r w:rsidRPr="00911808">
        <w:rPr>
          <w:rFonts w:cs="Arial"/>
          <w:i/>
          <w:szCs w:val="24"/>
        </w:rPr>
        <w:t>j</w:t>
      </w:r>
      <w:r w:rsidRPr="00911808">
        <w:rPr>
          <w:rFonts w:cs="Arial"/>
          <w:szCs w:val="24"/>
        </w:rPr>
        <w:t xml:space="preserve">, site </w:t>
      </w:r>
      <w:r w:rsidRPr="00911808">
        <w:rPr>
          <w:rFonts w:cs="Arial"/>
          <w:i/>
          <w:szCs w:val="24"/>
        </w:rPr>
        <w:t>k</w:t>
      </w:r>
      <w:r w:rsidRPr="00911808">
        <w:rPr>
          <w:rFonts w:cs="Arial"/>
          <w:szCs w:val="24"/>
        </w:rPr>
        <w:t xml:space="preserve"> and cohort </w:t>
      </w:r>
      <w:r w:rsidRPr="00911808">
        <w:rPr>
          <w:rFonts w:cs="Arial"/>
          <w:i/>
          <w:szCs w:val="24"/>
        </w:rPr>
        <w:t>l</w:t>
      </w:r>
      <w:r w:rsidRPr="00911808">
        <w:rPr>
          <w:rFonts w:cs="Arial"/>
          <w:szCs w:val="24"/>
        </w:rPr>
        <w:t xml:space="preserve">, </w:t>
      </w:r>
      <w:r w:rsidRPr="00911808">
        <w:rPr>
          <w:rFonts w:cs="Arial"/>
          <w:position w:val="-14"/>
          <w:szCs w:val="24"/>
        </w:rPr>
        <w:object w:dxaOrig="420" w:dyaOrig="380">
          <v:shape id="_x0000_i1028" type="#_x0000_t75" style="width:21.1pt;height:18.6pt" o:ole="">
            <v:imagedata r:id="rId19" o:title=""/>
          </v:shape>
          <o:OLEObject Type="Embed" ProgID="Equation.3" ShapeID="_x0000_i1028" DrawAspect="Content" ObjectID="_1552121440" r:id="rId20"/>
        </w:object>
      </w:r>
      <w:r w:rsidRPr="00911808">
        <w:rPr>
          <w:rFonts w:cs="Arial"/>
          <w:szCs w:val="24"/>
        </w:rPr>
        <w:t xml:space="preserve"> the Poisson mean,  </w:t>
      </w:r>
      <w:r w:rsidRPr="00911808">
        <w:rPr>
          <w:rFonts w:cs="Arial"/>
          <w:position w:val="-6"/>
          <w:szCs w:val="24"/>
        </w:rPr>
        <w:object w:dxaOrig="240" w:dyaOrig="220">
          <v:shape id="_x0000_i1029" type="#_x0000_t75" style="width:12.4pt;height:11.15pt" o:ole="">
            <v:imagedata r:id="rId21" o:title=""/>
          </v:shape>
          <o:OLEObject Type="Embed" ProgID="Equation.3" ShapeID="_x0000_i1029" DrawAspect="Content" ObjectID="_1552121441" r:id="rId22"/>
        </w:object>
      </w:r>
      <w:r w:rsidRPr="00911808">
        <w:rPr>
          <w:rFonts w:cs="Arial"/>
          <w:szCs w:val="24"/>
        </w:rPr>
        <w:t xml:space="preserve">is a global intercept term, </w:t>
      </w:r>
      <w:r w:rsidRPr="00911808">
        <w:rPr>
          <w:rFonts w:cs="Arial"/>
          <w:position w:val="-14"/>
          <w:szCs w:val="24"/>
        </w:rPr>
        <w:object w:dxaOrig="300" w:dyaOrig="380">
          <v:shape id="_x0000_i1030" type="#_x0000_t75" style="width:14.9pt;height:18.6pt" o:ole="">
            <v:imagedata r:id="rId23" o:title=""/>
          </v:shape>
          <o:OLEObject Type="Embed" ProgID="Equation.3" ShapeID="_x0000_i1030" DrawAspect="Content" ObjectID="_1552121442" r:id="rId24"/>
        </w:object>
      </w:r>
      <w:r w:rsidRPr="00911808">
        <w:rPr>
          <w:rFonts w:cs="Arial"/>
          <w:szCs w:val="24"/>
        </w:rPr>
        <w:t xml:space="preserve"> are year effects, </w:t>
      </w:r>
      <w:r w:rsidRPr="00911808">
        <w:rPr>
          <w:rFonts w:cs="Arial"/>
          <w:position w:val="-12"/>
          <w:szCs w:val="24"/>
        </w:rPr>
        <w:object w:dxaOrig="279" w:dyaOrig="360">
          <v:shape id="_x0000_i1031" type="#_x0000_t75" style="width:13.65pt;height:18.6pt" o:ole="">
            <v:imagedata r:id="rId25" o:title=""/>
          </v:shape>
          <o:OLEObject Type="Embed" ProgID="Equation.3" ShapeID="_x0000_i1031" DrawAspect="Content" ObjectID="_1552121443" r:id="rId26"/>
        </w:object>
      </w:r>
      <w:r w:rsidRPr="00911808">
        <w:rPr>
          <w:rFonts w:cs="Arial"/>
          <w:szCs w:val="24"/>
        </w:rPr>
        <w:t xml:space="preserve"> are site effects, </w:t>
      </w:r>
      <w:r w:rsidRPr="00911808">
        <w:rPr>
          <w:rFonts w:cs="Arial"/>
          <w:position w:val="-12"/>
          <w:szCs w:val="24"/>
        </w:rPr>
        <w:object w:dxaOrig="240" w:dyaOrig="360">
          <v:shape id="_x0000_i1032" type="#_x0000_t75" style="width:12.4pt;height:18.6pt" o:ole="">
            <v:imagedata r:id="rId27" o:title=""/>
          </v:shape>
          <o:OLEObject Type="Embed" ProgID="Equation.3" ShapeID="_x0000_i1032" DrawAspect="Content" ObjectID="_1552121444" r:id="rId28"/>
        </w:object>
      </w:r>
      <w:r w:rsidRPr="00911808">
        <w:rPr>
          <w:rFonts w:cs="Arial"/>
          <w:szCs w:val="24"/>
        </w:rPr>
        <w:t xml:space="preserve"> are cohort effects, </w:t>
      </w:r>
      <w:r w:rsidRPr="00911808">
        <w:rPr>
          <w:rFonts w:cs="Arial"/>
          <w:position w:val="-14"/>
          <w:szCs w:val="24"/>
        </w:rPr>
        <w:object w:dxaOrig="680" w:dyaOrig="380">
          <v:shape id="_x0000_i1033" type="#_x0000_t75" style="width:33.5pt;height:18.6pt" o:ole="">
            <v:imagedata r:id="rId29" o:title=""/>
          </v:shape>
          <o:OLEObject Type="Embed" ProgID="Equation.3" ShapeID="_x0000_i1033" DrawAspect="Content" ObjectID="_1552121445" r:id="rId30"/>
        </w:object>
      </w:r>
      <w:r w:rsidRPr="00911808">
        <w:rPr>
          <w:rFonts w:cs="Arial"/>
          <w:szCs w:val="24"/>
        </w:rPr>
        <w:t xml:space="preserve"> are year-site interaction effects, </w:t>
      </w:r>
      <w:r w:rsidRPr="00911808">
        <w:rPr>
          <w:rFonts w:cs="Arial"/>
          <w:position w:val="-14"/>
          <w:szCs w:val="24"/>
        </w:rPr>
        <w:object w:dxaOrig="660" w:dyaOrig="380">
          <v:shape id="_x0000_i1034" type="#_x0000_t75" style="width:33.5pt;height:18.6pt" o:ole="">
            <v:imagedata r:id="rId31" o:title=""/>
          </v:shape>
          <o:OLEObject Type="Embed" ProgID="Equation.3" ShapeID="_x0000_i1034" DrawAspect="Content" ObjectID="_1552121446" r:id="rId32"/>
        </w:object>
      </w:r>
      <w:r w:rsidRPr="00911808">
        <w:rPr>
          <w:rFonts w:cs="Arial"/>
          <w:szCs w:val="24"/>
        </w:rPr>
        <w:t xml:space="preserve"> are year-cohort interaction effects, </w:t>
      </w:r>
      <w:r w:rsidRPr="00911808">
        <w:rPr>
          <w:rFonts w:cs="Arial"/>
          <w:position w:val="-12"/>
          <w:szCs w:val="24"/>
        </w:rPr>
        <w:object w:dxaOrig="600" w:dyaOrig="360">
          <v:shape id="_x0000_i1035" type="#_x0000_t75" style="width:29.8pt;height:18.6pt" o:ole="">
            <v:imagedata r:id="rId33" o:title=""/>
          </v:shape>
          <o:OLEObject Type="Embed" ProgID="Equation.3" ShapeID="_x0000_i1035" DrawAspect="Content" ObjectID="_1552121447" r:id="rId34"/>
        </w:object>
      </w:r>
      <w:r w:rsidRPr="00911808">
        <w:rPr>
          <w:rFonts w:cs="Arial"/>
          <w:szCs w:val="24"/>
        </w:rPr>
        <w:t xml:space="preserve"> are site-cohort interaction effects, </w:t>
      </w:r>
      <w:r w:rsidR="00B5470C" w:rsidRPr="00911808">
        <w:rPr>
          <w:position w:val="-14"/>
        </w:rPr>
        <w:object w:dxaOrig="820" w:dyaOrig="380">
          <v:shape id="_x0000_i1036" type="#_x0000_t75" style="width:40.95pt;height:18.6pt" o:ole="">
            <v:imagedata r:id="rId35" o:title=""/>
          </v:shape>
          <o:OLEObject Type="Embed" ProgID="Equation.3" ShapeID="_x0000_i1036" DrawAspect="Content" ObjectID="_1552121448" r:id="rId36"/>
        </w:object>
      </w:r>
      <w:r w:rsidRPr="00911808">
        <w:t xml:space="preserve"> is a year-site-cohort three-way interaction effect</w:t>
      </w:r>
      <w:r w:rsidRPr="00911808">
        <w:rPr>
          <w:rFonts w:cs="Arial"/>
          <w:szCs w:val="24"/>
        </w:rPr>
        <w:t xml:space="preserve"> and </w:t>
      </w:r>
      <w:r w:rsidRPr="00911808">
        <w:rPr>
          <w:rFonts w:cs="Arial"/>
          <w:position w:val="-14"/>
          <w:szCs w:val="24"/>
        </w:rPr>
        <w:object w:dxaOrig="380" w:dyaOrig="380">
          <v:shape id="_x0000_i1037" type="#_x0000_t75" style="width:18.6pt;height:18.6pt" o:ole="">
            <v:imagedata r:id="rId37" o:title=""/>
          </v:shape>
          <o:OLEObject Type="Embed" ProgID="Equation.3" ShapeID="_x0000_i1037" DrawAspect="Content" ObjectID="_1552121449" r:id="rId38"/>
        </w:object>
      </w:r>
      <w:r w:rsidRPr="00911808">
        <w:rPr>
          <w:rFonts w:cs="Arial"/>
          <w:szCs w:val="24"/>
        </w:rPr>
        <w:t xml:space="preserve"> is an observation-level random effect  to account for over</w:t>
      </w:r>
      <w:r w:rsidRPr="00911808">
        <w:rPr>
          <w:rFonts w:cs="Arial"/>
        </w:rPr>
        <w:t>-</w:t>
      </w:r>
      <w:r w:rsidRPr="00911808">
        <w:rPr>
          <w:rFonts w:cs="Arial"/>
          <w:szCs w:val="24"/>
        </w:rPr>
        <w:t xml:space="preserve">dispersion. We formulated a full Bayesian model (Gelman, 2004) by specifying priors for each parameter. The intercept term was assigned an uninformative prior </w:t>
      </w:r>
      <w:r w:rsidR="00D92263" w:rsidRPr="00911808">
        <w:rPr>
          <w:rFonts w:cs="Arial"/>
          <w:szCs w:val="24"/>
        </w:rPr>
        <w:t xml:space="preserve">of </w:t>
      </w:r>
      <w:r w:rsidRPr="00911808">
        <w:rPr>
          <w:rFonts w:cs="Arial"/>
          <w:position w:val="-10"/>
          <w:szCs w:val="24"/>
        </w:rPr>
        <w:object w:dxaOrig="1340" w:dyaOrig="360">
          <v:shape id="_x0000_i1038" type="#_x0000_t75" style="width:67.05pt;height:18.6pt" o:ole="">
            <v:imagedata r:id="rId39" o:title=""/>
          </v:shape>
          <o:OLEObject Type="Embed" ProgID="Equation.3" ShapeID="_x0000_i1038" DrawAspect="Content" ObjectID="_1552121450" r:id="rId40"/>
        </w:object>
      </w:r>
      <w:r w:rsidRPr="00911808">
        <w:rPr>
          <w:rFonts w:cs="Arial"/>
          <w:szCs w:val="24"/>
        </w:rPr>
        <w:t xml:space="preserve">. </w:t>
      </w:r>
      <w:r w:rsidRPr="00911808">
        <w:rPr>
          <w:rFonts w:cs="Arial"/>
        </w:rPr>
        <w:t>Random effects were drawn from</w:t>
      </w:r>
      <w:r w:rsidRPr="00911808">
        <w:rPr>
          <w:rFonts w:cs="Arial"/>
          <w:szCs w:val="24"/>
        </w:rPr>
        <w:t xml:space="preserve"> normal distributions with zero mean and variances drawn from an uninformative gamma </w:t>
      </w:r>
      <w:r w:rsidR="00D150D4" w:rsidRPr="00911808">
        <w:rPr>
          <w:rFonts w:cs="Arial"/>
          <w:szCs w:val="24"/>
        </w:rPr>
        <w:t>prior</w:t>
      </w:r>
      <w:r w:rsidR="00B5470C" w:rsidRPr="00911808">
        <w:rPr>
          <w:rFonts w:cs="Arial"/>
          <w:position w:val="-10"/>
          <w:szCs w:val="24"/>
        </w:rPr>
        <w:object w:dxaOrig="1600" w:dyaOrig="360">
          <v:shape id="_x0000_i1039" type="#_x0000_t75" style="width:79.45pt;height:18.6pt" o:ole="">
            <v:imagedata r:id="rId41" o:title=""/>
          </v:shape>
          <o:OLEObject Type="Embed" ProgID="Equation.3" ShapeID="_x0000_i1039" DrawAspect="Content" ObjectID="_1552121451" r:id="rId42"/>
        </w:object>
      </w:r>
      <w:r w:rsidRPr="00911808">
        <w:rPr>
          <w:rFonts w:cs="Arial"/>
          <w:szCs w:val="24"/>
        </w:rPr>
        <w:t xml:space="preserve">, one for each additive and interaction term. An offset term </w:t>
      </w:r>
      <w:r w:rsidRPr="00911808">
        <w:rPr>
          <w:rFonts w:cs="Arial"/>
          <w:position w:val="-14"/>
          <w:szCs w:val="24"/>
        </w:rPr>
        <w:object w:dxaOrig="1800" w:dyaOrig="380">
          <v:shape id="_x0000_i1040" type="#_x0000_t75" style="width:90.6pt;height:18.6pt" o:ole="">
            <v:imagedata r:id="rId43" o:title=""/>
          </v:shape>
          <o:OLEObject Type="Embed" ProgID="Equation.3" ShapeID="_x0000_i1040" DrawAspect="Content" ObjectID="_1552121452" r:id="rId44"/>
        </w:object>
      </w:r>
      <w:r w:rsidRPr="00911808">
        <w:rPr>
          <w:rFonts w:cs="Arial"/>
          <w:szCs w:val="24"/>
        </w:rPr>
        <w:t xml:space="preserve"> was included in the linear term, where </w:t>
      </w:r>
      <w:r w:rsidRPr="00911808">
        <w:rPr>
          <w:rFonts w:cs="Arial"/>
          <w:position w:val="-14"/>
          <w:szCs w:val="24"/>
        </w:rPr>
        <w:object w:dxaOrig="380" w:dyaOrig="380">
          <v:shape id="_x0000_i1041" type="#_x0000_t75" style="width:18.6pt;height:18.6pt" o:ole="">
            <v:imagedata r:id="rId45" o:title=""/>
          </v:shape>
          <o:OLEObject Type="Embed" ProgID="Equation.3" ShapeID="_x0000_i1041" DrawAspect="Content" ObjectID="_1552121453" r:id="rId46"/>
        </w:object>
      </w:r>
      <w:r w:rsidRPr="00911808">
        <w:rPr>
          <w:rFonts w:cs="Arial"/>
          <w:szCs w:val="24"/>
        </w:rPr>
        <w:t xml:space="preserve"> is the surface area of each </w:t>
      </w:r>
      <w:proofErr w:type="gramStart"/>
      <w:r w:rsidRPr="00911808">
        <w:rPr>
          <w:rFonts w:cs="Arial"/>
          <w:szCs w:val="24"/>
        </w:rPr>
        <w:t>transect</w:t>
      </w:r>
      <w:proofErr w:type="gramEnd"/>
      <w:r w:rsidRPr="00911808">
        <w:rPr>
          <w:rFonts w:cs="Arial"/>
          <w:szCs w:val="24"/>
        </w:rPr>
        <w:t>, in order to standardize the means to a standard transect surface area of 100</w:t>
      </w:r>
      <w:r w:rsidR="00D92263" w:rsidRPr="00911808">
        <w:rPr>
          <w:rFonts w:cs="Arial"/>
          <w:szCs w:val="24"/>
        </w:rPr>
        <w:t xml:space="preserve"> </w:t>
      </w:r>
      <w:r w:rsidRPr="00911808">
        <w:rPr>
          <w:rFonts w:cs="Arial"/>
          <w:szCs w:val="24"/>
        </w:rPr>
        <w:t>m</w:t>
      </w:r>
      <w:r w:rsidRPr="00911808">
        <w:rPr>
          <w:rFonts w:cs="Arial"/>
          <w:szCs w:val="24"/>
          <w:vertAlign w:val="superscript"/>
        </w:rPr>
        <w:t>2</w:t>
      </w:r>
      <w:r w:rsidRPr="00911808">
        <w:rPr>
          <w:rFonts w:cs="Arial"/>
          <w:szCs w:val="24"/>
        </w:rPr>
        <w:t>. Inference on posterior distributions was performed via MCMC sampling using OpenBUGS (Lunn et al. 2000, 2009).</w:t>
      </w:r>
    </w:p>
    <w:p w:rsidR="00994523" w:rsidRPr="00911808" w:rsidRDefault="00994523" w:rsidP="00994523">
      <w:pPr>
        <w:rPr>
          <w:rFonts w:cs="Arial"/>
          <w:szCs w:val="24"/>
        </w:rPr>
      </w:pPr>
    </w:p>
    <w:p w:rsidR="00994523" w:rsidRPr="00911808" w:rsidRDefault="00994523" w:rsidP="00994523">
      <w:pPr>
        <w:rPr>
          <w:rFonts w:cs="Arial"/>
          <w:szCs w:val="24"/>
        </w:rPr>
      </w:pPr>
      <w:r w:rsidRPr="00911808">
        <w:rPr>
          <w:rFonts w:cs="Arial"/>
          <w:szCs w:val="24"/>
        </w:rPr>
        <w:t>The hierarchical structure of the model provides a relatively simple way of pooling information between years, sites and cohorts. Interaction terms allow for variation between temporal, spatial and cohort trends to be incorporated in the model. This combination of hierarchical pooling and model flexibility allows us to make reasonable inferences on missing data observations, all while taking uncertainty into account.</w:t>
      </w:r>
    </w:p>
    <w:p w:rsidR="00994523" w:rsidRPr="00911808" w:rsidRDefault="00994523" w:rsidP="00994523">
      <w:pPr>
        <w:rPr>
          <w:rFonts w:cs="Arial"/>
          <w:szCs w:val="24"/>
        </w:rPr>
      </w:pPr>
    </w:p>
    <w:p w:rsidR="00994523" w:rsidRPr="00911808" w:rsidRDefault="00994523" w:rsidP="00994523">
      <w:pPr>
        <w:rPr>
          <w:rFonts w:cs="Arial"/>
        </w:rPr>
      </w:pPr>
      <w:r w:rsidRPr="00911808">
        <w:rPr>
          <w:rFonts w:cs="Arial"/>
          <w:szCs w:val="24"/>
        </w:rPr>
        <w:t xml:space="preserve">Once we have a set of inferred mean densities, we then calculate a set of values, labelled </w:t>
      </w:r>
      <w:r w:rsidRPr="00911808">
        <w:rPr>
          <w:rFonts w:cs="Arial"/>
          <w:i/>
          <w:szCs w:val="24"/>
        </w:rPr>
        <w:t>R,</w:t>
      </w:r>
      <w:r w:rsidRPr="00911808">
        <w:rPr>
          <w:rFonts w:cs="Arial"/>
          <w:szCs w:val="24"/>
        </w:rPr>
        <w:t xml:space="preserve"> which correspond to relative differences between cohort means from adjacent years</w:t>
      </w:r>
      <w:r w:rsidRPr="00911808">
        <w:rPr>
          <w:rFonts w:cs="Arial"/>
        </w:rPr>
        <w:t>. On the</w:t>
      </w:r>
      <w:r w:rsidRPr="00911808">
        <w:rPr>
          <w:rFonts w:cs="Arial"/>
          <w:szCs w:val="24"/>
        </w:rPr>
        <w:t xml:space="preserve"> log-scale these are defined as:</w:t>
      </w:r>
    </w:p>
    <w:p w:rsidR="00994523" w:rsidRPr="00911808" w:rsidRDefault="00994523" w:rsidP="00994523">
      <w:pPr>
        <w:rPr>
          <w:rFonts w:cs="Arial"/>
          <w:szCs w:val="24"/>
        </w:rPr>
      </w:pPr>
    </w:p>
    <w:p w:rsidR="00994523" w:rsidRPr="00911808" w:rsidRDefault="00994523" w:rsidP="00994523">
      <w:pPr>
        <w:ind w:firstLine="720"/>
        <w:jc w:val="center"/>
        <w:rPr>
          <w:rFonts w:cs="Arial"/>
          <w:szCs w:val="24"/>
        </w:rPr>
      </w:pPr>
      <w:r w:rsidRPr="00911808">
        <w:rPr>
          <w:rFonts w:cs="Arial"/>
          <w:position w:val="-14"/>
          <w:szCs w:val="24"/>
        </w:rPr>
        <w:object w:dxaOrig="2520" w:dyaOrig="380">
          <v:shape id="_x0000_i1042" type="#_x0000_t75" style="width:126.6pt;height:18.6pt" o:ole="">
            <v:imagedata r:id="rId47" o:title=""/>
          </v:shape>
          <o:OLEObject Type="Embed" ProgID="Equation.3" ShapeID="_x0000_i1042" DrawAspect="Content" ObjectID="_1552121454" r:id="rId48"/>
        </w:object>
      </w:r>
    </w:p>
    <w:p w:rsidR="00994523" w:rsidRPr="00911808" w:rsidRDefault="00994523" w:rsidP="00994523">
      <w:pPr>
        <w:rPr>
          <w:rFonts w:cs="Arial"/>
        </w:rPr>
      </w:pPr>
    </w:p>
    <w:p w:rsidR="00994523" w:rsidRPr="00911808" w:rsidRDefault="00994523" w:rsidP="00994523">
      <w:pPr>
        <w:rPr>
          <w:rFonts w:cs="Arial"/>
          <w:szCs w:val="24"/>
        </w:rPr>
      </w:pPr>
      <w:proofErr w:type="gramStart"/>
      <w:r w:rsidRPr="00911808">
        <w:rPr>
          <w:rFonts w:cs="Arial"/>
          <w:szCs w:val="24"/>
        </w:rPr>
        <w:t>where</w:t>
      </w:r>
      <w:proofErr w:type="gramEnd"/>
      <w:r w:rsidRPr="00911808">
        <w:rPr>
          <w:rFonts w:cs="Arial"/>
          <w:szCs w:val="24"/>
        </w:rPr>
        <w:t xml:space="preserve"> </w:t>
      </w:r>
      <w:r w:rsidRPr="00911808">
        <w:rPr>
          <w:rFonts w:cs="Arial"/>
          <w:position w:val="-14"/>
          <w:szCs w:val="24"/>
        </w:rPr>
        <w:object w:dxaOrig="460" w:dyaOrig="380">
          <v:shape id="_x0000_i1043" type="#_x0000_t75" style="width:23.6pt;height:18.6pt" o:ole="">
            <v:imagedata r:id="rId49" o:title=""/>
          </v:shape>
          <o:OLEObject Type="Embed" ProgID="Equation.3" ShapeID="_x0000_i1043" DrawAspect="Content" ObjectID="_1552121455" r:id="rId50"/>
        </w:object>
      </w:r>
      <w:r w:rsidRPr="00911808">
        <w:rPr>
          <w:rFonts w:cs="Arial"/>
          <w:szCs w:val="24"/>
        </w:rPr>
        <w:t xml:space="preserve"> is the marginal mean for year </w:t>
      </w:r>
      <w:r w:rsidRPr="00911808">
        <w:rPr>
          <w:rFonts w:cs="Arial"/>
          <w:i/>
          <w:szCs w:val="24"/>
        </w:rPr>
        <w:t>j</w:t>
      </w:r>
      <w:r w:rsidRPr="00911808">
        <w:rPr>
          <w:rFonts w:cs="Arial"/>
          <w:szCs w:val="24"/>
        </w:rPr>
        <w:t xml:space="preserve">, site </w:t>
      </w:r>
      <w:r w:rsidRPr="00911808">
        <w:rPr>
          <w:rFonts w:cs="Arial"/>
          <w:i/>
          <w:szCs w:val="24"/>
        </w:rPr>
        <w:t>k</w:t>
      </w:r>
      <w:r w:rsidRPr="00911808">
        <w:rPr>
          <w:rFonts w:cs="Arial"/>
          <w:szCs w:val="24"/>
        </w:rPr>
        <w:t xml:space="preserve"> and cohort </w:t>
      </w:r>
      <w:r w:rsidRPr="00911808">
        <w:rPr>
          <w:rFonts w:cs="Arial"/>
          <w:i/>
          <w:szCs w:val="24"/>
        </w:rPr>
        <w:t>l</w:t>
      </w:r>
      <w:r w:rsidRPr="00911808">
        <w:rPr>
          <w:rFonts w:cs="Arial"/>
          <w:szCs w:val="24"/>
        </w:rPr>
        <w:t xml:space="preserve">, while </w:t>
      </w:r>
      <w:r w:rsidRPr="00911808">
        <w:rPr>
          <w:rFonts w:cs="Arial"/>
          <w:position w:val="-14"/>
          <w:szCs w:val="24"/>
        </w:rPr>
        <w:object w:dxaOrig="840" w:dyaOrig="380">
          <v:shape id="_x0000_i1044" type="#_x0000_t75" style="width:42.2pt;height:18.6pt" o:ole="">
            <v:imagedata r:id="rId51" o:title=""/>
          </v:shape>
          <o:OLEObject Type="Embed" ProgID="Equation.3" ShapeID="_x0000_i1044" DrawAspect="Content" ObjectID="_1552121456" r:id="rId52"/>
        </w:object>
      </w:r>
      <w:r w:rsidRPr="00911808">
        <w:rPr>
          <w:rFonts w:cs="Arial"/>
          <w:szCs w:val="24"/>
        </w:rPr>
        <w:t xml:space="preserve"> is the marginal mean for previous cohort in the previous year. On the regular scale, the relative change is given by </w:t>
      </w:r>
      <w:r w:rsidRPr="00911808">
        <w:rPr>
          <w:rFonts w:cs="Arial"/>
          <w:position w:val="-14"/>
          <w:szCs w:val="24"/>
        </w:rPr>
        <w:object w:dxaOrig="1520" w:dyaOrig="400">
          <v:shape id="_x0000_i1045" type="#_x0000_t75" style="width:75.7pt;height:19.85pt" o:ole="">
            <v:imagedata r:id="rId53" o:title=""/>
          </v:shape>
          <o:OLEObject Type="Embed" ProgID="Equation.3" ShapeID="_x0000_i1045" DrawAspect="Content" ObjectID="_1552121457" r:id="rId54"/>
        </w:object>
      </w:r>
      <w:r w:rsidRPr="00911808">
        <w:rPr>
          <w:rFonts w:cs="Arial"/>
          <w:szCs w:val="24"/>
        </w:rPr>
        <w:t xml:space="preserve">. A value of </w:t>
      </w:r>
      <w:r w:rsidRPr="00911808">
        <w:rPr>
          <w:rFonts w:cs="Arial"/>
          <w:position w:val="-14"/>
          <w:szCs w:val="24"/>
        </w:rPr>
        <w:object w:dxaOrig="400" w:dyaOrig="400">
          <v:shape id="_x0000_i1046" type="#_x0000_t75" style="width:19.85pt;height:19.85pt" o:ole="">
            <v:imagedata r:id="rId55" o:title=""/>
          </v:shape>
          <o:OLEObject Type="Embed" ProgID="Equation.3" ShapeID="_x0000_i1046" DrawAspect="Content" ObjectID="_1552121458" r:id="rId56"/>
        </w:object>
      </w:r>
      <w:r w:rsidR="00D92263" w:rsidRPr="00911808">
        <w:rPr>
          <w:rFonts w:cs="Arial"/>
          <w:szCs w:val="24"/>
        </w:rPr>
        <w:t xml:space="preserve"> of one (i.e., a</w:t>
      </w:r>
      <w:r w:rsidRPr="00911808">
        <w:rPr>
          <w:rFonts w:cs="Arial"/>
          <w:szCs w:val="24"/>
        </w:rPr>
        <w:t xml:space="preserve"> </w:t>
      </w:r>
      <w:r w:rsidRPr="00911808">
        <w:rPr>
          <w:rFonts w:cs="Arial"/>
          <w:position w:val="-14"/>
          <w:szCs w:val="24"/>
        </w:rPr>
        <w:object w:dxaOrig="400" w:dyaOrig="400">
          <v:shape id="_x0000_i1047" type="#_x0000_t75" style="width:19.85pt;height:19.85pt" o:ole="">
            <v:imagedata r:id="rId57" o:title=""/>
          </v:shape>
          <o:OLEObject Type="Embed" ProgID="Equation.3" ShapeID="_x0000_i1047" DrawAspect="Content" ObjectID="_1552121459" r:id="rId58"/>
        </w:object>
      </w:r>
      <w:r w:rsidR="00D92263" w:rsidRPr="00911808">
        <w:rPr>
          <w:rFonts w:cs="Arial"/>
          <w:szCs w:val="24"/>
        </w:rPr>
        <w:t xml:space="preserve"> </w:t>
      </w:r>
      <w:r w:rsidRPr="00911808">
        <w:rPr>
          <w:rFonts w:cs="Arial"/>
          <w:szCs w:val="24"/>
        </w:rPr>
        <w:t>of zero) corresponds to no change between</w:t>
      </w:r>
      <w:r w:rsidR="00D92263" w:rsidRPr="00911808">
        <w:rPr>
          <w:rFonts w:cs="Arial"/>
          <w:szCs w:val="24"/>
        </w:rPr>
        <w:t xml:space="preserve"> cohorts from adjacent years. A</w:t>
      </w:r>
      <w:r w:rsidRPr="00911808">
        <w:rPr>
          <w:rFonts w:cs="Arial"/>
          <w:szCs w:val="24"/>
        </w:rPr>
        <w:t xml:space="preserve"> </w:t>
      </w:r>
      <w:r w:rsidRPr="00911808">
        <w:rPr>
          <w:rFonts w:cs="Arial"/>
          <w:position w:val="-14"/>
          <w:szCs w:val="24"/>
        </w:rPr>
        <w:object w:dxaOrig="400" w:dyaOrig="400">
          <v:shape id="_x0000_i1048" type="#_x0000_t75" style="width:19.85pt;height:19.85pt" o:ole="">
            <v:imagedata r:id="rId59" o:title=""/>
          </v:shape>
          <o:OLEObject Type="Embed" ProgID="Equation.3" ShapeID="_x0000_i1048" DrawAspect="Content" ObjectID="_1552121460" r:id="rId60"/>
        </w:object>
      </w:r>
      <w:r w:rsidRPr="00911808">
        <w:rPr>
          <w:rFonts w:cs="Arial"/>
          <w:szCs w:val="24"/>
        </w:rPr>
        <w:t xml:space="preserve"> value greater than </w:t>
      </w:r>
      <w:r w:rsidR="00D92263" w:rsidRPr="00911808">
        <w:rPr>
          <w:rFonts w:cs="Arial"/>
          <w:szCs w:val="24"/>
        </w:rPr>
        <w:t>one implies an increase while a</w:t>
      </w:r>
      <w:r w:rsidRPr="00911808">
        <w:rPr>
          <w:rFonts w:cs="Arial"/>
          <w:szCs w:val="24"/>
        </w:rPr>
        <w:t xml:space="preserve"> </w:t>
      </w:r>
      <w:r w:rsidRPr="00911808">
        <w:rPr>
          <w:rFonts w:cs="Arial"/>
          <w:position w:val="-14"/>
          <w:szCs w:val="24"/>
        </w:rPr>
        <w:object w:dxaOrig="400" w:dyaOrig="400">
          <v:shape id="_x0000_i1049" type="#_x0000_t75" style="width:19.85pt;height:19.85pt" o:ole="">
            <v:imagedata r:id="rId61" o:title=""/>
          </v:shape>
          <o:OLEObject Type="Embed" ProgID="Equation.3" ShapeID="_x0000_i1049" DrawAspect="Content" ObjectID="_1552121461" r:id="rId62"/>
        </w:object>
      </w:r>
      <w:r w:rsidRPr="00911808">
        <w:rPr>
          <w:rFonts w:cs="Arial"/>
          <w:szCs w:val="24"/>
        </w:rPr>
        <w:t xml:space="preserve"> value less than one implies a decrease. Marginal posterior values for </w:t>
      </w:r>
      <w:r w:rsidRPr="00911808">
        <w:rPr>
          <w:rFonts w:cs="Arial"/>
          <w:i/>
          <w:szCs w:val="24"/>
        </w:rPr>
        <w:t>R</w:t>
      </w:r>
      <w:r w:rsidRPr="00911808">
        <w:rPr>
          <w:rFonts w:cs="Arial"/>
          <w:szCs w:val="24"/>
        </w:rPr>
        <w:t xml:space="preserve"> were obtained by averaging over the appropriate dimensions (i.e.</w:t>
      </w:r>
      <w:r w:rsidRPr="00911808">
        <w:rPr>
          <w:rFonts w:cs="Arial"/>
        </w:rPr>
        <w:t>,</w:t>
      </w:r>
      <w:r w:rsidRPr="00911808">
        <w:rPr>
          <w:rFonts w:cs="Arial"/>
          <w:szCs w:val="24"/>
        </w:rPr>
        <w:t xml:space="preserve"> over years, sites or cohorts). Given that </w:t>
      </w:r>
      <w:r w:rsidRPr="00911808">
        <w:rPr>
          <w:rFonts w:cs="Arial"/>
          <w:i/>
          <w:szCs w:val="24"/>
        </w:rPr>
        <w:t xml:space="preserve">R </w:t>
      </w:r>
      <w:r w:rsidRPr="00911808">
        <w:rPr>
          <w:rFonts w:cs="Arial"/>
          <w:szCs w:val="24"/>
        </w:rPr>
        <w:t xml:space="preserve">is defined as a difference between terms, we could have formulated our model as a cohort-structured population model, expressing cohort means as a function of </w:t>
      </w:r>
      <w:r w:rsidRPr="00911808">
        <w:rPr>
          <w:rFonts w:cs="Arial"/>
          <w:i/>
          <w:szCs w:val="24"/>
        </w:rPr>
        <w:t xml:space="preserve">R </w:t>
      </w:r>
      <w:r w:rsidRPr="00911808">
        <w:rPr>
          <w:rFonts w:cs="Arial"/>
          <w:szCs w:val="24"/>
        </w:rPr>
        <w:t xml:space="preserve">values rather </w:t>
      </w:r>
      <w:r w:rsidRPr="00911808">
        <w:rPr>
          <w:rFonts w:cs="Arial"/>
        </w:rPr>
        <w:t xml:space="preserve">than its </w:t>
      </w:r>
      <w:r w:rsidRPr="00911808">
        <w:rPr>
          <w:rFonts w:cs="Arial"/>
          <w:szCs w:val="24"/>
        </w:rPr>
        <w:t xml:space="preserve">reciprocal. However, the focus here is to explore the structure of </w:t>
      </w:r>
      <w:r w:rsidRPr="00911808">
        <w:rPr>
          <w:rFonts w:cs="Arial"/>
          <w:i/>
          <w:szCs w:val="24"/>
        </w:rPr>
        <w:t>R</w:t>
      </w:r>
      <w:r w:rsidRPr="00911808">
        <w:rPr>
          <w:rFonts w:cs="Arial"/>
          <w:szCs w:val="24"/>
        </w:rPr>
        <w:t xml:space="preserve"> values rather than impose a priori structural constraints upon it. Future versions of the model, within which constraints on </w:t>
      </w:r>
      <w:r w:rsidRPr="00911808">
        <w:rPr>
          <w:rFonts w:cs="Arial"/>
          <w:i/>
          <w:szCs w:val="24"/>
        </w:rPr>
        <w:t>R</w:t>
      </w:r>
      <w:r w:rsidRPr="00911808">
        <w:rPr>
          <w:rFonts w:cs="Arial"/>
          <w:szCs w:val="24"/>
        </w:rPr>
        <w:t xml:space="preserve"> may be applied, could be expressed in a cohort-structured form more familiar</w:t>
      </w:r>
      <w:r w:rsidR="00D150D4" w:rsidRPr="00911808">
        <w:rPr>
          <w:rFonts w:cs="Arial"/>
          <w:szCs w:val="24"/>
        </w:rPr>
        <w:t xml:space="preserve"> </w:t>
      </w:r>
      <w:r w:rsidRPr="00911808">
        <w:rPr>
          <w:rFonts w:cs="Arial"/>
          <w:szCs w:val="24"/>
        </w:rPr>
        <w:t>to population biologist</w:t>
      </w:r>
      <w:r w:rsidRPr="00911808">
        <w:rPr>
          <w:rFonts w:cs="Arial"/>
        </w:rPr>
        <w:t>s</w:t>
      </w:r>
      <w:r w:rsidR="00855DA1" w:rsidRPr="00911808">
        <w:rPr>
          <w:rFonts w:cs="Arial"/>
          <w:szCs w:val="24"/>
        </w:rPr>
        <w:t xml:space="preserve"> and </w:t>
      </w:r>
      <w:r w:rsidRPr="00911808">
        <w:rPr>
          <w:rFonts w:cs="Arial"/>
          <w:szCs w:val="24"/>
        </w:rPr>
        <w:t>discussions from this analysis will form the basis for future development of a population model.</w:t>
      </w:r>
    </w:p>
    <w:p w:rsidR="00994523" w:rsidRPr="00911808" w:rsidRDefault="00994523" w:rsidP="00994523">
      <w:pPr>
        <w:rPr>
          <w:rFonts w:cs="Arial"/>
          <w:szCs w:val="24"/>
        </w:rPr>
      </w:pPr>
    </w:p>
    <w:p w:rsidR="00994523" w:rsidRPr="00911808" w:rsidRDefault="00994523" w:rsidP="00994523">
      <w:pPr>
        <w:rPr>
          <w:rFonts w:cs="Arial"/>
          <w:szCs w:val="24"/>
        </w:rPr>
      </w:pPr>
      <w:r w:rsidRPr="00911808">
        <w:rPr>
          <w:rFonts w:cs="Arial"/>
          <w:szCs w:val="24"/>
        </w:rPr>
        <w:t xml:space="preserve">Note that uncertainty due to missing data and sampling intensity are all taken into account by this type of model, and this uncertainty is contained in all inferences regarding </w:t>
      </w:r>
      <w:r w:rsidR="00855DA1" w:rsidRPr="00911808">
        <w:rPr>
          <w:rFonts w:cs="Arial"/>
          <w:i/>
          <w:szCs w:val="24"/>
        </w:rPr>
        <w:t>R</w:t>
      </w:r>
      <w:r w:rsidRPr="00911808">
        <w:rPr>
          <w:rFonts w:cs="Arial"/>
          <w:i/>
          <w:szCs w:val="24"/>
        </w:rPr>
        <w:t xml:space="preserve"> </w:t>
      </w:r>
      <w:r w:rsidRPr="00911808">
        <w:rPr>
          <w:rFonts w:cs="Arial"/>
          <w:szCs w:val="24"/>
        </w:rPr>
        <w:t>values.</w:t>
      </w:r>
    </w:p>
    <w:p w:rsidR="00E677F3" w:rsidRPr="00911808" w:rsidRDefault="00E677F3" w:rsidP="00E677F3"/>
    <w:p w:rsidR="00E677F3" w:rsidRPr="00911808" w:rsidRDefault="00E677F3" w:rsidP="001905A1"/>
    <w:p w:rsidR="007A6C3D" w:rsidRPr="00911808" w:rsidRDefault="007A6C3D" w:rsidP="000F05E6">
      <w:pPr>
        <w:pStyle w:val="Heading3"/>
        <w:numPr>
          <w:ilvl w:val="2"/>
          <w:numId w:val="8"/>
        </w:numPr>
        <w:spacing w:before="0" w:after="0"/>
      </w:pPr>
      <w:bookmarkStart w:id="4" w:name="_Toc348962501"/>
      <w:bookmarkStart w:id="5" w:name="_Toc347124702"/>
      <w:r w:rsidRPr="00911808">
        <w:rPr>
          <w:sz w:val="24"/>
          <w:szCs w:val="24"/>
        </w:rPr>
        <w:t>SCUBA and lobster settlement index</w:t>
      </w:r>
      <w:bookmarkEnd w:id="4"/>
    </w:p>
    <w:p w:rsidR="007A6C3D" w:rsidRPr="00911808" w:rsidRDefault="007A6C3D" w:rsidP="007A6C3D">
      <w:pPr>
        <w:rPr>
          <w:szCs w:val="24"/>
        </w:rPr>
      </w:pPr>
      <w:bookmarkStart w:id="6" w:name="_Toc345935426"/>
    </w:p>
    <w:p w:rsidR="007A6C3D" w:rsidRPr="00911808" w:rsidRDefault="007A6C3D" w:rsidP="007A6C3D">
      <w:pPr>
        <w:rPr>
          <w:szCs w:val="24"/>
        </w:rPr>
      </w:pPr>
      <w:r w:rsidRPr="00911808">
        <w:rPr>
          <w:rFonts w:cs="Arial"/>
        </w:rPr>
        <w:t xml:space="preserve">Three production indicators were derived from data collected from SCUBA surveys and bio-collectors. For the SCUBA production index, the </w:t>
      </w:r>
      <w:r w:rsidRPr="00911808">
        <w:rPr>
          <w:szCs w:val="24"/>
        </w:rPr>
        <w:t xml:space="preserve">standardized empirical mean number of </w:t>
      </w:r>
      <w:r w:rsidRPr="00911808">
        <w:rPr>
          <w:rFonts w:cs="Arial"/>
        </w:rPr>
        <w:t>berried females observed during SCUBA surveys from Caraquet was used.</w:t>
      </w:r>
      <w:r w:rsidR="004368D6" w:rsidRPr="00911808">
        <w:rPr>
          <w:rFonts w:cs="Arial"/>
        </w:rPr>
        <w:t xml:space="preserve"> To </w:t>
      </w:r>
      <w:r w:rsidR="00E83AE4" w:rsidRPr="00911808">
        <w:rPr>
          <w:rFonts w:cs="Arial"/>
        </w:rPr>
        <w:t>assess</w:t>
      </w:r>
      <w:r w:rsidR="004368D6" w:rsidRPr="00911808">
        <w:rPr>
          <w:rFonts w:cs="Arial"/>
        </w:rPr>
        <w:t xml:space="preserve"> the potential contribution </w:t>
      </w:r>
      <w:r w:rsidR="00E83AE4" w:rsidRPr="00911808">
        <w:rPr>
          <w:rFonts w:cs="Arial"/>
        </w:rPr>
        <w:t>of</w:t>
      </w:r>
      <w:r w:rsidR="004368D6" w:rsidRPr="00911808">
        <w:rPr>
          <w:rFonts w:cs="Arial"/>
        </w:rPr>
        <w:t xml:space="preserve"> </w:t>
      </w:r>
      <w:r w:rsidR="00190DE3" w:rsidRPr="00911808">
        <w:rPr>
          <w:rFonts w:cs="Arial"/>
        </w:rPr>
        <w:t xml:space="preserve">MLS </w:t>
      </w:r>
      <w:r w:rsidR="004368D6" w:rsidRPr="00911808">
        <w:rPr>
          <w:rFonts w:cs="Arial"/>
        </w:rPr>
        <w:t>increase</w:t>
      </w:r>
      <w:r w:rsidR="00190DE3" w:rsidRPr="00911808">
        <w:rPr>
          <w:rFonts w:cs="Arial"/>
        </w:rPr>
        <w:t>s</w:t>
      </w:r>
      <w:r w:rsidR="004368D6" w:rsidRPr="00911808">
        <w:rPr>
          <w:rFonts w:cs="Arial"/>
        </w:rPr>
        <w:t xml:space="preserve"> </w:t>
      </w:r>
      <w:r w:rsidR="00E83AE4" w:rsidRPr="00911808">
        <w:rPr>
          <w:rFonts w:cs="Arial"/>
        </w:rPr>
        <w:t>to egg production</w:t>
      </w:r>
      <w:r w:rsidR="004368D6" w:rsidRPr="00911808">
        <w:rPr>
          <w:rFonts w:cs="Arial"/>
        </w:rPr>
        <w:t xml:space="preserve">, the proportion of berried females ranging in size from 70 </w:t>
      </w:r>
      <w:r w:rsidR="001A2192" w:rsidRPr="00911808">
        <w:rPr>
          <w:rFonts w:cs="Arial"/>
        </w:rPr>
        <w:t>to 75 mm</w:t>
      </w:r>
      <w:r w:rsidR="004368D6" w:rsidRPr="00911808">
        <w:rPr>
          <w:rFonts w:cs="Arial"/>
        </w:rPr>
        <w:t xml:space="preserve"> CL between 2007 and 2012 was used. </w:t>
      </w:r>
      <w:r w:rsidR="00E83AE4" w:rsidRPr="00911808">
        <w:rPr>
          <w:rFonts w:cs="Arial"/>
        </w:rPr>
        <w:t>This time period was used because of the</w:t>
      </w:r>
      <w:r w:rsidR="0049550D" w:rsidRPr="00911808">
        <w:rPr>
          <w:rFonts w:cs="Arial"/>
        </w:rPr>
        <w:t xml:space="preserve"> steady</w:t>
      </w:r>
      <w:r w:rsidR="00E83AE4" w:rsidRPr="00911808">
        <w:rPr>
          <w:rFonts w:cs="Arial"/>
        </w:rPr>
        <w:t xml:space="preserve"> increase of the MLS by 1 mm per year in LFA 23B (Table 4).</w:t>
      </w:r>
      <w:r w:rsidRPr="00911808">
        <w:rPr>
          <w:rFonts w:cs="Arial"/>
        </w:rPr>
        <w:t xml:space="preserve"> For the </w:t>
      </w:r>
      <w:r w:rsidRPr="00911808">
        <w:rPr>
          <w:szCs w:val="24"/>
        </w:rPr>
        <w:t>recruitment to the benthic habitat index based on SCUBA</w:t>
      </w:r>
      <w:bookmarkEnd w:id="6"/>
      <w:r w:rsidRPr="00911808">
        <w:rPr>
          <w:szCs w:val="24"/>
        </w:rPr>
        <w:t xml:space="preserve"> data, standardized mean number of lobsters derived from the Bayesian model (3.1.4) and empirical data were used for the </w:t>
      </w:r>
      <w:r w:rsidR="00006DEA" w:rsidRPr="00911808">
        <w:rPr>
          <w:szCs w:val="24"/>
        </w:rPr>
        <w:t>1-</w:t>
      </w:r>
      <w:r w:rsidRPr="00911808">
        <w:rPr>
          <w:szCs w:val="24"/>
        </w:rPr>
        <w:t>year old benthic animals (cohort 1) from various sites (</w:t>
      </w:r>
      <w:r w:rsidR="00D50827" w:rsidRPr="00911808">
        <w:t>Table 7</w:t>
      </w:r>
      <w:r w:rsidR="00E96A45" w:rsidRPr="00911808">
        <w:t>; Figure 101</w:t>
      </w:r>
      <w:r w:rsidRPr="00911808">
        <w:rPr>
          <w:szCs w:val="24"/>
        </w:rPr>
        <w:t xml:space="preserve">). </w:t>
      </w:r>
    </w:p>
    <w:p w:rsidR="007A6C3D" w:rsidRPr="00911808" w:rsidRDefault="007A6C3D" w:rsidP="007A6C3D">
      <w:pPr>
        <w:rPr>
          <w:szCs w:val="24"/>
        </w:rPr>
      </w:pPr>
    </w:p>
    <w:p w:rsidR="00071D78" w:rsidRPr="00911808" w:rsidRDefault="00071D78" w:rsidP="00071D78">
      <w:pPr>
        <w:autoSpaceDE w:val="0"/>
        <w:autoSpaceDN w:val="0"/>
        <w:adjustRightInd w:val="0"/>
        <w:rPr>
          <w:rFonts w:cs="Times"/>
        </w:rPr>
      </w:pPr>
      <w:r w:rsidRPr="00911808">
        <w:rPr>
          <w:rFonts w:cs="Times"/>
        </w:rPr>
        <w:t>A lobster settlement index was derived from bio-collector data. Lobster observed in collectors may be grouped into two categories: smaller-sized</w:t>
      </w:r>
      <w:r w:rsidRPr="00911808">
        <w:rPr>
          <w:rFonts w:cs="Arial"/>
        </w:rPr>
        <w:t xml:space="preserve"> young-of-year (yoy) </w:t>
      </w:r>
      <w:r w:rsidRPr="00911808">
        <w:rPr>
          <w:rFonts w:cs="Times"/>
        </w:rPr>
        <w:t xml:space="preserve">lobsters (the category of interest) and larger-sized lobster called walk-ins. The former is from the direct settlement of larvae </w:t>
      </w:r>
      <w:r w:rsidR="006F627F" w:rsidRPr="00911808">
        <w:rPr>
          <w:rFonts w:cs="Times"/>
        </w:rPr>
        <w:t>i</w:t>
      </w:r>
      <w:r w:rsidRPr="00911808">
        <w:rPr>
          <w:rFonts w:cs="Times"/>
        </w:rPr>
        <w:t>nto the collector while the latter is from individuals that had settled in previous years in the surrounding substrate. Because of the</w:t>
      </w:r>
      <w:r w:rsidR="00336BFC" w:rsidRPr="00911808">
        <w:rPr>
          <w:rFonts w:cs="Times"/>
        </w:rPr>
        <w:t xml:space="preserve"> interplay between</w:t>
      </w:r>
      <w:r w:rsidRPr="00911808">
        <w:rPr>
          <w:rFonts w:cs="Times"/>
        </w:rPr>
        <w:t xml:space="preserve"> molt schedule and the timing of the observations, a gap </w:t>
      </w:r>
      <w:r w:rsidR="00336BFC" w:rsidRPr="00911808">
        <w:rPr>
          <w:rFonts w:cs="Times"/>
        </w:rPr>
        <w:t>is usually apparent</w:t>
      </w:r>
      <w:r w:rsidRPr="00911808">
        <w:rPr>
          <w:rFonts w:cs="Times"/>
        </w:rPr>
        <w:t xml:space="preserve"> in size-frequency histogram</w:t>
      </w:r>
      <w:r w:rsidR="00336BFC" w:rsidRPr="00911808">
        <w:rPr>
          <w:rFonts w:cs="Times"/>
        </w:rPr>
        <w:t>s</w:t>
      </w:r>
      <w:r w:rsidRPr="00911808">
        <w:rPr>
          <w:rFonts w:cs="Times"/>
        </w:rPr>
        <w:t xml:space="preserve"> </w:t>
      </w:r>
      <w:r w:rsidR="00336BFC" w:rsidRPr="00911808">
        <w:rPr>
          <w:rFonts w:cs="Times"/>
        </w:rPr>
        <w:t xml:space="preserve">at </w:t>
      </w:r>
      <w:r w:rsidR="006F627F" w:rsidRPr="00911808">
        <w:rPr>
          <w:rFonts w:cs="Times"/>
        </w:rPr>
        <w:t xml:space="preserve">around </w:t>
      </w:r>
      <w:r w:rsidR="00336BFC" w:rsidRPr="00911808">
        <w:rPr>
          <w:rFonts w:cs="Times"/>
        </w:rPr>
        <w:t xml:space="preserve">the </w:t>
      </w:r>
      <w:r w:rsidR="006F627F" w:rsidRPr="00911808">
        <w:rPr>
          <w:rFonts w:cs="Times"/>
        </w:rPr>
        <w:t xml:space="preserve">14 mm CL </w:t>
      </w:r>
      <w:r w:rsidRPr="00911808">
        <w:rPr>
          <w:rFonts w:cs="Times"/>
        </w:rPr>
        <w:t>(Figur</w:t>
      </w:r>
      <w:r w:rsidR="00E96A45" w:rsidRPr="00911808">
        <w:rPr>
          <w:rFonts w:cs="Times"/>
        </w:rPr>
        <w:t>e 102)</w:t>
      </w:r>
      <w:r w:rsidRPr="00911808">
        <w:rPr>
          <w:rFonts w:cs="Times"/>
        </w:rPr>
        <w:t>. We used this feature to derive a classification rule, for separating individuals based on size</w:t>
      </w:r>
      <w:r w:rsidR="006F627F" w:rsidRPr="00911808">
        <w:rPr>
          <w:rFonts w:cs="Times"/>
        </w:rPr>
        <w:t xml:space="preserve"> for each year and site</w:t>
      </w:r>
      <w:r w:rsidRPr="00911808">
        <w:rPr>
          <w:rFonts w:cs="Times"/>
        </w:rPr>
        <w:t xml:space="preserve">. Hence, a mixture of two normal distributions was fit for each unique combination of </w:t>
      </w:r>
      <w:r w:rsidRPr="00911808">
        <w:rPr>
          <w:rFonts w:cs="Times"/>
        </w:rPr>
        <w:lastRenderedPageBreak/>
        <w:t xml:space="preserve">year and sampling site. Using a Bayesian approach, hierarchical priors were placed on the mixture proportions as well as the means. Component variances were assumed to be common across year and site. Formally, </w:t>
      </w:r>
    </w:p>
    <w:p w:rsidR="00071D78" w:rsidRPr="00911808" w:rsidRDefault="00C6414F" w:rsidP="00071D78">
      <w:pPr>
        <w:autoSpaceDE w:val="0"/>
        <w:autoSpaceDN w:val="0"/>
        <w:adjustRightInd w:val="0"/>
        <w:spacing w:line="360" w:lineRule="auto"/>
        <w:jc w:val="center"/>
        <w:rPr>
          <w:rFonts w:cs="Times"/>
        </w:rPr>
      </w:pPr>
      <m:oMathPara>
        <m:oMath>
          <m:sSub>
            <m:sSubPr>
              <m:ctrlPr>
                <w:rPr>
                  <w:rFonts w:ascii="Cambria Math" w:hAnsi="Cambria Math" w:cs="Times"/>
                  <w:i/>
                </w:rPr>
              </m:ctrlPr>
            </m:sSubPr>
            <m:e>
              <m:r>
                <w:rPr>
                  <w:rFonts w:ascii="Cambria Math" w:hAnsi="Cambria Math" w:cs="Times"/>
                </w:rPr>
                <m:t>x</m:t>
              </m:r>
            </m:e>
            <m:sub>
              <m:r>
                <w:rPr>
                  <w:rFonts w:ascii="Cambria Math" w:hAnsi="Cambria Math" w:cs="Times"/>
                </w:rPr>
                <m:t>ijk</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 xml:space="preserve"> z</m:t>
              </m:r>
            </m:e>
            <m:sub>
              <m:r>
                <w:rPr>
                  <w:rFonts w:ascii="Cambria Math" w:hAnsi="Cambria Math" w:cs="Times"/>
                </w:rPr>
                <m:t>ijk</m:t>
              </m:r>
            </m:sub>
          </m:sSub>
          <m:r>
            <w:rPr>
              <w:rFonts w:ascii="Cambria Math" w:hAnsi="Cambria Math" w:cs="Times"/>
            </w:rPr>
            <m:t>=0 ~ N</m:t>
          </m:r>
          <m:d>
            <m:dPr>
              <m:ctrlPr>
                <w:rPr>
                  <w:rFonts w:ascii="Cambria Math" w:hAnsi="Cambria Math" w:cs="Times"/>
                  <w:i/>
                </w:rPr>
              </m:ctrlPr>
            </m:dPr>
            <m:e>
              <m:sSub>
                <m:sSubPr>
                  <m:ctrlPr>
                    <w:rPr>
                      <w:rFonts w:ascii="Cambria Math" w:hAnsi="Cambria Math" w:cs="Times"/>
                      <w:i/>
                    </w:rPr>
                  </m:ctrlPr>
                </m:sSubPr>
                <m:e>
                  <m:r>
                    <w:rPr>
                      <w:rFonts w:ascii="Cambria Math" w:hAnsi="Cambria Math" w:cs="Times"/>
                    </w:rPr>
                    <m:t xml:space="preserve"> </m:t>
                  </m:r>
                  <m:sSubSup>
                    <m:sSubSupPr>
                      <m:ctrlPr>
                        <w:rPr>
                          <w:rFonts w:ascii="Cambria Math" w:hAnsi="Cambria Math" w:cs="Times"/>
                          <w:i/>
                        </w:rPr>
                      </m:ctrlPr>
                    </m:sSubSupPr>
                    <m:e>
                      <m:r>
                        <w:rPr>
                          <w:rFonts w:ascii="Cambria Math" w:hAnsi="Cambria Math" w:cs="Times"/>
                        </w:rPr>
                        <m:t>μ</m:t>
                      </m:r>
                    </m:e>
                    <m:sub>
                      <m:r>
                        <w:rPr>
                          <w:rFonts w:ascii="Cambria Math" w:hAnsi="Cambria Math" w:cs="Times"/>
                        </w:rPr>
                        <m:t>ij</m:t>
                      </m:r>
                    </m:sub>
                    <m:sup>
                      <m:r>
                        <w:rPr>
                          <w:rFonts w:ascii="Cambria Math" w:hAnsi="Cambria Math" w:cs="Times"/>
                        </w:rPr>
                        <m:t>0</m:t>
                      </m:r>
                    </m:sup>
                  </m:sSubSup>
                </m:e>
                <m:sub>
                  <m:r>
                    <w:rPr>
                      <w:rFonts w:ascii="Cambria Math" w:hAnsi="Cambria Math" w:cs="Times"/>
                    </w:rPr>
                    <m:t>,</m:t>
                  </m:r>
                </m:sub>
              </m:sSub>
              <m:sSubSup>
                <m:sSubSupPr>
                  <m:ctrlPr>
                    <w:rPr>
                      <w:rFonts w:ascii="Cambria Math" w:hAnsi="Cambria Math" w:cs="Times"/>
                      <w:i/>
                    </w:rPr>
                  </m:ctrlPr>
                </m:sSubSupPr>
                <m:e>
                  <m:r>
                    <w:rPr>
                      <w:rFonts w:ascii="Cambria Math" w:hAnsi="Cambria Math" w:cs="Times"/>
                    </w:rPr>
                    <m:t>σ</m:t>
                  </m:r>
                </m:e>
                <m:sub>
                  <m:r>
                    <w:rPr>
                      <w:rFonts w:ascii="Cambria Math" w:hAnsi="Cambria Math" w:cs="Times"/>
                    </w:rPr>
                    <m:t>0</m:t>
                  </m:r>
                </m:sub>
                <m:sup>
                  <m:r>
                    <w:rPr>
                      <w:rFonts w:ascii="Cambria Math" w:hAnsi="Cambria Math" w:cs="Times"/>
                    </w:rPr>
                    <m:t>2</m:t>
                  </m:r>
                </m:sup>
              </m:sSubSup>
            </m:e>
          </m:d>
        </m:oMath>
      </m:oMathPara>
    </w:p>
    <w:p w:rsidR="00071D78" w:rsidRPr="00911808" w:rsidRDefault="00C6414F" w:rsidP="00071D78">
      <w:pPr>
        <w:autoSpaceDE w:val="0"/>
        <w:autoSpaceDN w:val="0"/>
        <w:adjustRightInd w:val="0"/>
        <w:spacing w:line="360" w:lineRule="auto"/>
        <w:jc w:val="center"/>
        <w:rPr>
          <w:rFonts w:cs="Times"/>
        </w:rPr>
      </w:pPr>
      <m:oMathPara>
        <m:oMath>
          <m:sSub>
            <m:sSubPr>
              <m:ctrlPr>
                <w:rPr>
                  <w:rFonts w:ascii="Cambria Math" w:hAnsi="Cambria Math" w:cs="Times"/>
                  <w:i/>
                </w:rPr>
              </m:ctrlPr>
            </m:sSubPr>
            <m:e>
              <m:r>
                <w:rPr>
                  <w:rFonts w:ascii="Cambria Math" w:hAnsi="Cambria Math" w:cs="Times"/>
                </w:rPr>
                <m:t>x</m:t>
              </m:r>
            </m:e>
            <m:sub>
              <m:r>
                <w:rPr>
                  <w:rFonts w:ascii="Cambria Math" w:hAnsi="Cambria Math" w:cs="Times"/>
                </w:rPr>
                <m:t>ijk</m:t>
              </m:r>
            </m:sub>
          </m:sSub>
          <m:r>
            <w:rPr>
              <w:rFonts w:ascii="Cambria Math" w:hAnsi="Cambria Math" w:cs="Times"/>
            </w:rPr>
            <m:t xml:space="preserve"> |</m:t>
          </m:r>
          <m:sSub>
            <m:sSubPr>
              <m:ctrlPr>
                <w:rPr>
                  <w:rFonts w:ascii="Cambria Math" w:hAnsi="Cambria Math" w:cs="Times"/>
                  <w:i/>
                </w:rPr>
              </m:ctrlPr>
            </m:sSubPr>
            <m:e>
              <m:r>
                <w:rPr>
                  <w:rFonts w:ascii="Cambria Math" w:hAnsi="Cambria Math" w:cs="Times"/>
                </w:rPr>
                <m:t xml:space="preserve"> z</m:t>
              </m:r>
            </m:e>
            <m:sub>
              <m:r>
                <w:rPr>
                  <w:rFonts w:ascii="Cambria Math" w:hAnsi="Cambria Math" w:cs="Times"/>
                </w:rPr>
                <m:t>ijk</m:t>
              </m:r>
            </m:sub>
          </m:sSub>
          <m:r>
            <w:rPr>
              <w:rFonts w:ascii="Cambria Math" w:hAnsi="Cambria Math" w:cs="Times"/>
            </w:rPr>
            <m:t>=1 ~ N(</m:t>
          </m:r>
          <m:sSub>
            <m:sSubPr>
              <m:ctrlPr>
                <w:rPr>
                  <w:rFonts w:ascii="Cambria Math" w:hAnsi="Cambria Math" w:cs="Times"/>
                  <w:i/>
                </w:rPr>
              </m:ctrlPr>
            </m:sSubPr>
            <m:e>
              <m:sSubSup>
                <m:sSubSupPr>
                  <m:ctrlPr>
                    <w:rPr>
                      <w:rFonts w:ascii="Cambria Math" w:hAnsi="Cambria Math" w:cs="Times"/>
                      <w:i/>
                    </w:rPr>
                  </m:ctrlPr>
                </m:sSubSupPr>
                <m:e>
                  <m:r>
                    <w:rPr>
                      <w:rFonts w:ascii="Cambria Math" w:hAnsi="Cambria Math" w:cs="Times"/>
                    </w:rPr>
                    <m:t>μ</m:t>
                  </m:r>
                </m:e>
                <m:sub>
                  <m:r>
                    <w:rPr>
                      <w:rFonts w:ascii="Cambria Math" w:hAnsi="Cambria Math" w:cs="Times"/>
                    </w:rPr>
                    <m:t>ij</m:t>
                  </m:r>
                </m:sub>
                <m:sup>
                  <m:r>
                    <w:rPr>
                      <w:rFonts w:ascii="Cambria Math" w:hAnsi="Cambria Math" w:cs="Times"/>
                    </w:rPr>
                    <m:t>1</m:t>
                  </m:r>
                </m:sup>
              </m:sSubSup>
            </m:e>
            <m:sub>
              <m:r>
                <w:rPr>
                  <w:rFonts w:ascii="Cambria Math" w:hAnsi="Cambria Math" w:cs="Times"/>
                </w:rPr>
                <m:t>,</m:t>
              </m:r>
            </m:sub>
          </m:sSub>
          <m:sSubSup>
            <m:sSubSupPr>
              <m:ctrlPr>
                <w:rPr>
                  <w:rFonts w:ascii="Cambria Math" w:hAnsi="Cambria Math" w:cs="Times"/>
                  <w:i/>
                </w:rPr>
              </m:ctrlPr>
            </m:sSubSupPr>
            <m:e>
              <m:r>
                <w:rPr>
                  <w:rFonts w:ascii="Cambria Math" w:hAnsi="Cambria Math" w:cs="Times"/>
                </w:rPr>
                <m:t>σ</m:t>
              </m:r>
            </m:e>
            <m:sub>
              <m:r>
                <w:rPr>
                  <w:rFonts w:ascii="Cambria Math" w:hAnsi="Cambria Math" w:cs="Times"/>
                </w:rPr>
                <m:t>1</m:t>
              </m:r>
            </m:sub>
            <m:sup>
              <m:r>
                <w:rPr>
                  <w:rFonts w:ascii="Cambria Math" w:hAnsi="Cambria Math" w:cs="Times"/>
                </w:rPr>
                <m:t>2</m:t>
              </m:r>
            </m:sup>
          </m:sSubSup>
          <m:r>
            <w:rPr>
              <w:rFonts w:ascii="Cambria Math" w:hAnsi="Cambria Math" w:cs="Times"/>
            </w:rPr>
            <m:t>)</m:t>
          </m:r>
        </m:oMath>
      </m:oMathPara>
    </w:p>
    <w:p w:rsidR="00071D78" w:rsidRPr="00911808" w:rsidRDefault="00C6414F" w:rsidP="00071D78">
      <w:pPr>
        <w:autoSpaceDE w:val="0"/>
        <w:autoSpaceDN w:val="0"/>
        <w:adjustRightInd w:val="0"/>
        <w:spacing w:line="360" w:lineRule="auto"/>
        <w:jc w:val="center"/>
        <w:rPr>
          <w:rFonts w:cs="Times"/>
        </w:rPr>
      </w:pPr>
      <m:oMathPara>
        <m:oMath>
          <m:sSub>
            <m:sSubPr>
              <m:ctrlPr>
                <w:rPr>
                  <w:rFonts w:ascii="Cambria Math" w:hAnsi="Cambria Math" w:cs="Times"/>
                  <w:i/>
                </w:rPr>
              </m:ctrlPr>
            </m:sSubPr>
            <m:e>
              <m:r>
                <w:rPr>
                  <w:rFonts w:ascii="Cambria Math" w:hAnsi="Cambria Math" w:cs="Times"/>
                </w:rPr>
                <m:t>z</m:t>
              </m:r>
            </m:e>
            <m:sub>
              <m:r>
                <w:rPr>
                  <w:rFonts w:ascii="Cambria Math" w:hAnsi="Cambria Math" w:cs="Times"/>
                </w:rPr>
                <m:t xml:space="preserve">ijk </m:t>
              </m:r>
            </m:sub>
          </m:sSub>
          <m:r>
            <w:rPr>
              <w:rFonts w:ascii="Cambria Math" w:hAnsi="Cambria Math" w:cs="Times"/>
            </w:rPr>
            <m:t>~ Bern(</m:t>
          </m:r>
          <m:sSub>
            <m:sSubPr>
              <m:ctrlPr>
                <w:rPr>
                  <w:rFonts w:ascii="Cambria Math" w:hAnsi="Cambria Math" w:cs="Times"/>
                  <w:i/>
                </w:rPr>
              </m:ctrlPr>
            </m:sSubPr>
            <m:e>
              <m:r>
                <w:rPr>
                  <w:rFonts w:ascii="Cambria Math" w:hAnsi="Cambria Math" w:cs="Times"/>
                </w:rPr>
                <m:t>π</m:t>
              </m:r>
            </m:e>
            <m:sub>
              <m:r>
                <w:rPr>
                  <w:rFonts w:ascii="Cambria Math" w:hAnsi="Cambria Math" w:cs="Times"/>
                </w:rPr>
                <m:t>ij</m:t>
              </m:r>
            </m:sub>
          </m:sSub>
          <m:r>
            <w:rPr>
              <w:rFonts w:ascii="Cambria Math" w:hAnsi="Cambria Math" w:cs="Times"/>
            </w:rPr>
            <m:t>)</m:t>
          </m:r>
        </m:oMath>
      </m:oMathPara>
    </w:p>
    <w:p w:rsidR="00071D78" w:rsidRPr="00911808" w:rsidRDefault="00071D78" w:rsidP="00071D78">
      <w:pPr>
        <w:autoSpaceDE w:val="0"/>
        <w:autoSpaceDN w:val="0"/>
        <w:adjustRightInd w:val="0"/>
        <w:rPr>
          <w:rFonts w:cs="Times"/>
        </w:rPr>
      </w:pPr>
      <w:proofErr w:type="gramStart"/>
      <w:r w:rsidRPr="00911808">
        <w:rPr>
          <w:rFonts w:cs="Times"/>
        </w:rPr>
        <w:t>where</w:t>
      </w:r>
      <w:proofErr w:type="gramEnd"/>
      <w:r w:rsidRPr="00911808">
        <w:rPr>
          <w:rFonts w:cs="Times"/>
        </w:rPr>
        <w:t xml:space="preserve"> </w:t>
      </w:r>
      <m:oMath>
        <m:r>
          <w:rPr>
            <w:rFonts w:ascii="Cambria Math" w:hAnsi="Cambria Math" w:cs="Times"/>
          </w:rPr>
          <m:t>i</m:t>
        </m:r>
      </m:oMath>
      <w:r w:rsidRPr="00911808">
        <w:rPr>
          <w:rFonts w:cs="Times"/>
        </w:rPr>
        <w:t xml:space="preserve">, </w:t>
      </w:r>
      <m:oMath>
        <m:r>
          <w:rPr>
            <w:rFonts w:ascii="Cambria Math" w:hAnsi="Cambria Math" w:cs="Times"/>
          </w:rPr>
          <m:t>j</m:t>
        </m:r>
      </m:oMath>
      <w:r w:rsidRPr="00911808">
        <w:rPr>
          <w:rFonts w:cs="Times"/>
        </w:rPr>
        <w:t xml:space="preserve">, and </w:t>
      </w:r>
      <m:oMath>
        <m:r>
          <w:rPr>
            <w:rFonts w:ascii="Cambria Math" w:hAnsi="Cambria Math" w:cs="Times"/>
          </w:rPr>
          <m:t>k</m:t>
        </m:r>
      </m:oMath>
      <w:r w:rsidRPr="00911808">
        <w:rPr>
          <w:rFonts w:cs="Times"/>
        </w:rPr>
        <w:t xml:space="preserve"> are indices for year, site and lobster, respectively. The latent variable </w:t>
      </w:r>
      <m:oMath>
        <m:sSub>
          <m:sSubPr>
            <m:ctrlPr>
              <w:rPr>
                <w:rFonts w:ascii="Cambria Math" w:hAnsi="Cambria Math" w:cs="Times"/>
                <w:i/>
              </w:rPr>
            </m:ctrlPr>
          </m:sSubPr>
          <m:e>
            <m:r>
              <w:rPr>
                <w:rFonts w:ascii="Cambria Math" w:hAnsi="Cambria Math" w:cs="Times"/>
              </w:rPr>
              <m:t>z</m:t>
            </m:r>
          </m:e>
          <m:sub>
            <m:r>
              <w:rPr>
                <w:rFonts w:ascii="Cambria Math" w:hAnsi="Cambria Math" w:cs="Times"/>
              </w:rPr>
              <m:t xml:space="preserve">ijk </m:t>
            </m:r>
          </m:sub>
        </m:sSub>
      </m:oMath>
      <w:r w:rsidRPr="00911808">
        <w:rPr>
          <w:rFonts w:cs="Times"/>
        </w:rPr>
        <w:t xml:space="preserve"> indicates the group to which the observed size </w:t>
      </w:r>
      <m:oMath>
        <m:sSub>
          <m:sSubPr>
            <m:ctrlPr>
              <w:rPr>
                <w:rFonts w:ascii="Cambria Math" w:hAnsi="Cambria Math" w:cs="Times"/>
                <w:i/>
              </w:rPr>
            </m:ctrlPr>
          </m:sSubPr>
          <m:e>
            <m:r>
              <w:rPr>
                <w:rFonts w:ascii="Cambria Math" w:hAnsi="Cambria Math" w:cs="Times"/>
              </w:rPr>
              <m:t>x</m:t>
            </m:r>
          </m:e>
          <m:sub>
            <m:r>
              <w:rPr>
                <w:rFonts w:ascii="Cambria Math" w:hAnsi="Cambria Math" w:cs="Times"/>
              </w:rPr>
              <m:t xml:space="preserve">ijk </m:t>
            </m:r>
          </m:sub>
        </m:sSub>
      </m:oMath>
      <w:r w:rsidRPr="00911808">
        <w:rPr>
          <w:rFonts w:cs="Times"/>
        </w:rPr>
        <w:t xml:space="preserve"> belongs, </w:t>
      </w:r>
      <m:oMath>
        <m:sSubSup>
          <m:sSubSupPr>
            <m:ctrlPr>
              <w:rPr>
                <w:rFonts w:ascii="Cambria Math" w:hAnsi="Cambria Math" w:cs="Times"/>
                <w:i/>
              </w:rPr>
            </m:ctrlPr>
          </m:sSubSupPr>
          <m:e>
            <m:r>
              <w:rPr>
                <w:rFonts w:ascii="Cambria Math" w:hAnsi="Cambria Math" w:cs="Times"/>
              </w:rPr>
              <m:t>μ</m:t>
            </m:r>
          </m:e>
          <m:sub>
            <m:r>
              <w:rPr>
                <w:rFonts w:ascii="Cambria Math" w:hAnsi="Cambria Math" w:cs="Times"/>
              </w:rPr>
              <m:t>ij</m:t>
            </m:r>
          </m:sub>
          <m:sup>
            <m:r>
              <w:rPr>
                <w:rFonts w:ascii="Cambria Math" w:hAnsi="Cambria Math" w:cs="Times"/>
              </w:rPr>
              <m:t>0</m:t>
            </m:r>
          </m:sup>
        </m:sSubSup>
      </m:oMath>
      <w:r w:rsidRPr="00911808">
        <w:rPr>
          <w:rFonts w:cs="Times"/>
        </w:rPr>
        <w:t xml:space="preserve"> and </w:t>
      </w:r>
      <m:oMath>
        <m:sSubSup>
          <m:sSubSupPr>
            <m:ctrlPr>
              <w:rPr>
                <w:rFonts w:ascii="Cambria Math" w:hAnsi="Cambria Math" w:cs="Times"/>
                <w:i/>
              </w:rPr>
            </m:ctrlPr>
          </m:sSubSupPr>
          <m:e>
            <m:r>
              <w:rPr>
                <w:rFonts w:ascii="Cambria Math" w:hAnsi="Cambria Math" w:cs="Times"/>
              </w:rPr>
              <m:t>μ</m:t>
            </m:r>
          </m:e>
          <m:sub>
            <m:r>
              <w:rPr>
                <w:rFonts w:ascii="Cambria Math" w:hAnsi="Cambria Math" w:cs="Times"/>
              </w:rPr>
              <m:t>ij</m:t>
            </m:r>
          </m:sub>
          <m:sup>
            <m:r>
              <w:rPr>
                <w:rFonts w:ascii="Cambria Math" w:hAnsi="Cambria Math" w:cs="Times"/>
              </w:rPr>
              <m:t>1</m:t>
            </m:r>
          </m:sup>
        </m:sSubSup>
      </m:oMath>
      <w:r w:rsidRPr="00911808">
        <w:rPr>
          <w:rFonts w:cs="Times"/>
        </w:rPr>
        <w:t xml:space="preserve"> are the means of the yoy and walk-in groups, and the corresponding variances are </w:t>
      </w:r>
      <m:oMath>
        <m:sSubSup>
          <m:sSubSupPr>
            <m:ctrlPr>
              <w:rPr>
                <w:rFonts w:ascii="Cambria Math" w:hAnsi="Cambria Math" w:cs="Times"/>
                <w:i/>
              </w:rPr>
            </m:ctrlPr>
          </m:sSubSupPr>
          <m:e>
            <m:r>
              <w:rPr>
                <w:rFonts w:ascii="Cambria Math" w:hAnsi="Cambria Math" w:cs="Times"/>
              </w:rPr>
              <m:t>σ</m:t>
            </m:r>
          </m:e>
          <m:sub>
            <m:r>
              <w:rPr>
                <w:rFonts w:ascii="Cambria Math" w:hAnsi="Cambria Math" w:cs="Times"/>
              </w:rPr>
              <m:t>0</m:t>
            </m:r>
          </m:sub>
          <m:sup>
            <m:r>
              <w:rPr>
                <w:rFonts w:ascii="Cambria Math" w:hAnsi="Cambria Math" w:cs="Times"/>
              </w:rPr>
              <m:t>2</m:t>
            </m:r>
          </m:sup>
        </m:sSubSup>
      </m:oMath>
      <w:r w:rsidRPr="00911808">
        <w:rPr>
          <w:rFonts w:cs="Times"/>
        </w:rPr>
        <w:t xml:space="preserve"> and </w:t>
      </w:r>
      <m:oMath>
        <m:sSubSup>
          <m:sSubSupPr>
            <m:ctrlPr>
              <w:rPr>
                <w:rFonts w:ascii="Cambria Math" w:hAnsi="Cambria Math" w:cs="Times"/>
                <w:i/>
              </w:rPr>
            </m:ctrlPr>
          </m:sSubSupPr>
          <m:e>
            <m:r>
              <w:rPr>
                <w:rFonts w:ascii="Cambria Math" w:hAnsi="Cambria Math" w:cs="Times"/>
              </w:rPr>
              <m:t>σ</m:t>
            </m:r>
          </m:e>
          <m:sub>
            <m:r>
              <w:rPr>
                <w:rFonts w:ascii="Cambria Math" w:hAnsi="Cambria Math" w:cs="Times"/>
              </w:rPr>
              <m:t>1</m:t>
            </m:r>
          </m:sub>
          <m:sup>
            <m:r>
              <w:rPr>
                <w:rFonts w:ascii="Cambria Math" w:hAnsi="Cambria Math" w:cs="Times"/>
              </w:rPr>
              <m:t>2</m:t>
            </m:r>
          </m:sup>
        </m:sSubSup>
      </m:oMath>
      <w:r w:rsidRPr="00911808">
        <w:rPr>
          <w:rFonts w:cs="Times"/>
        </w:rPr>
        <w:t xml:space="preserve">, respectively. Assigned variance priors were </w:t>
      </w:r>
      <m:oMath>
        <m:sSubSup>
          <m:sSubSupPr>
            <m:ctrlPr>
              <w:rPr>
                <w:rFonts w:ascii="Cambria Math" w:hAnsi="Cambria Math" w:cs="Times"/>
                <w:i/>
              </w:rPr>
            </m:ctrlPr>
          </m:sSubSupPr>
          <m:e>
            <m:r>
              <w:rPr>
                <w:rFonts w:ascii="Cambria Math" w:hAnsi="Cambria Math" w:cs="Times"/>
              </w:rPr>
              <m:t>σ</m:t>
            </m:r>
          </m:e>
          <m:sub>
            <m:r>
              <w:rPr>
                <w:rFonts w:ascii="Cambria Math" w:hAnsi="Cambria Math" w:cs="Times"/>
              </w:rPr>
              <m:t>0</m:t>
            </m:r>
          </m:sub>
          <m:sup>
            <m:r>
              <w:rPr>
                <w:rFonts w:ascii="Cambria Math" w:hAnsi="Cambria Math" w:cs="Times"/>
              </w:rPr>
              <m:t>2</m:t>
            </m:r>
          </m:sup>
        </m:sSubSup>
        <m:r>
          <w:rPr>
            <w:rFonts w:ascii="Cambria Math" w:hAnsi="Cambria Math" w:cs="Times"/>
          </w:rPr>
          <m:t xml:space="preserve"> ~ </m:t>
        </m:r>
        <w:proofErr w:type="gramStart"/>
        <m:r>
          <w:rPr>
            <w:rFonts w:ascii="Cambria Math" w:hAnsi="Cambria Math" w:cs="Times"/>
          </w:rPr>
          <m:t>Gam(</m:t>
        </m:r>
        <w:proofErr w:type="gramEnd"/>
        <m:sSup>
          <m:sSupPr>
            <m:ctrlPr>
              <w:rPr>
                <w:rFonts w:ascii="Cambria Math" w:hAnsi="Cambria Math" w:cs="Times"/>
                <w:i/>
              </w:rPr>
            </m:ctrlPr>
          </m:sSupPr>
          <m:e>
            <m:r>
              <w:rPr>
                <w:rFonts w:ascii="Cambria Math" w:hAnsi="Cambria Math" w:cs="Times"/>
              </w:rPr>
              <m:t>10</m:t>
            </m:r>
          </m:e>
          <m:sup>
            <m:r>
              <w:rPr>
                <w:rFonts w:ascii="Cambria Math" w:hAnsi="Cambria Math" w:cs="Times"/>
              </w:rPr>
              <m:t>-3</m:t>
            </m:r>
          </m:sup>
        </m:sSup>
        <m:r>
          <w:rPr>
            <w:rFonts w:ascii="Cambria Math" w:hAnsi="Cambria Math" w:cs="Times"/>
          </w:rPr>
          <m:t xml:space="preserve">, </m:t>
        </m:r>
        <m:sSup>
          <m:sSupPr>
            <m:ctrlPr>
              <w:rPr>
                <w:rFonts w:ascii="Cambria Math" w:hAnsi="Cambria Math" w:cs="Times"/>
                <w:i/>
              </w:rPr>
            </m:ctrlPr>
          </m:sSupPr>
          <m:e>
            <m:r>
              <w:rPr>
                <w:rFonts w:ascii="Cambria Math" w:hAnsi="Cambria Math" w:cs="Times"/>
              </w:rPr>
              <m:t>10</m:t>
            </m:r>
          </m:e>
          <m:sup>
            <m:r>
              <w:rPr>
                <w:rFonts w:ascii="Cambria Math" w:hAnsi="Cambria Math" w:cs="Times"/>
              </w:rPr>
              <m:t>-3</m:t>
            </m:r>
          </m:sup>
        </m:sSup>
        <m:r>
          <w:rPr>
            <w:rFonts w:ascii="Cambria Math" w:hAnsi="Cambria Math" w:cs="Times"/>
          </w:rPr>
          <m:t>)</m:t>
        </m:r>
      </m:oMath>
      <w:r w:rsidRPr="00911808">
        <w:rPr>
          <w:rFonts w:cs="Times"/>
        </w:rPr>
        <w:t xml:space="preserve"> and </w:t>
      </w:r>
      <m:oMath>
        <m:sSubSup>
          <m:sSubSupPr>
            <m:ctrlPr>
              <w:rPr>
                <w:rFonts w:ascii="Cambria Math" w:hAnsi="Cambria Math" w:cs="Times"/>
                <w:i/>
              </w:rPr>
            </m:ctrlPr>
          </m:sSubSupPr>
          <m:e>
            <m:r>
              <w:rPr>
                <w:rFonts w:ascii="Cambria Math" w:hAnsi="Cambria Math" w:cs="Times"/>
              </w:rPr>
              <m:t>σ</m:t>
            </m:r>
          </m:e>
          <m:sub>
            <m:r>
              <w:rPr>
                <w:rFonts w:ascii="Cambria Math" w:hAnsi="Cambria Math" w:cs="Times"/>
              </w:rPr>
              <m:t>1</m:t>
            </m:r>
          </m:sub>
          <m:sup>
            <m:r>
              <w:rPr>
                <w:rFonts w:ascii="Cambria Math" w:hAnsi="Cambria Math" w:cs="Times"/>
              </w:rPr>
              <m:t>2</m:t>
            </m:r>
          </m:sup>
        </m:sSubSup>
        <m:r>
          <w:rPr>
            <w:rFonts w:ascii="Cambria Math" w:hAnsi="Cambria Math" w:cs="Times"/>
          </w:rPr>
          <m:t xml:space="preserve"> ~ Gam(</m:t>
        </m:r>
        <m:sSup>
          <m:sSupPr>
            <m:ctrlPr>
              <w:rPr>
                <w:rFonts w:ascii="Cambria Math" w:hAnsi="Cambria Math" w:cs="Times"/>
                <w:i/>
              </w:rPr>
            </m:ctrlPr>
          </m:sSupPr>
          <m:e>
            <m:r>
              <w:rPr>
                <w:rFonts w:ascii="Cambria Math" w:hAnsi="Cambria Math" w:cs="Times"/>
              </w:rPr>
              <m:t>10</m:t>
            </m:r>
          </m:e>
          <m:sup>
            <m:r>
              <w:rPr>
                <w:rFonts w:ascii="Cambria Math" w:hAnsi="Cambria Math" w:cs="Times"/>
              </w:rPr>
              <m:t>-3</m:t>
            </m:r>
          </m:sup>
        </m:sSup>
        <m:r>
          <w:rPr>
            <w:rFonts w:ascii="Cambria Math" w:hAnsi="Cambria Math" w:cs="Times"/>
          </w:rPr>
          <m:t xml:space="preserve">, </m:t>
        </m:r>
        <m:sSup>
          <m:sSupPr>
            <m:ctrlPr>
              <w:rPr>
                <w:rFonts w:ascii="Cambria Math" w:hAnsi="Cambria Math" w:cs="Times"/>
                <w:i/>
              </w:rPr>
            </m:ctrlPr>
          </m:sSupPr>
          <m:e>
            <m:r>
              <w:rPr>
                <w:rFonts w:ascii="Cambria Math" w:hAnsi="Cambria Math" w:cs="Times"/>
              </w:rPr>
              <m:t>10</m:t>
            </m:r>
          </m:e>
          <m:sup>
            <m:r>
              <w:rPr>
                <w:rFonts w:ascii="Cambria Math" w:hAnsi="Cambria Math" w:cs="Times"/>
              </w:rPr>
              <m:t>-3</m:t>
            </m:r>
          </m:sup>
        </m:sSup>
        <m:r>
          <w:rPr>
            <w:rFonts w:ascii="Cambria Math" w:hAnsi="Cambria Math" w:cs="Times"/>
          </w:rPr>
          <m:t>)</m:t>
        </m:r>
      </m:oMath>
      <w:r w:rsidRPr="00911808">
        <w:rPr>
          <w:rFonts w:cs="Times"/>
        </w:rPr>
        <w:t xml:space="preserve">, mean priors were </w:t>
      </w:r>
      <m:oMath>
        <m:sSubSup>
          <m:sSubSupPr>
            <m:ctrlPr>
              <w:rPr>
                <w:rFonts w:ascii="Cambria Math" w:hAnsi="Cambria Math" w:cs="Times"/>
                <w:i/>
              </w:rPr>
            </m:ctrlPr>
          </m:sSubSupPr>
          <m:e>
            <m:r>
              <w:rPr>
                <w:rFonts w:ascii="Cambria Math" w:hAnsi="Cambria Math" w:cs="Times"/>
              </w:rPr>
              <m:t>μ</m:t>
            </m:r>
          </m:e>
          <m:sub>
            <m:r>
              <w:rPr>
                <w:rFonts w:ascii="Cambria Math" w:hAnsi="Cambria Math" w:cs="Times"/>
              </w:rPr>
              <m:t>ij</m:t>
            </m:r>
          </m:sub>
          <m:sup>
            <m:r>
              <w:rPr>
                <w:rFonts w:ascii="Cambria Math" w:hAnsi="Cambria Math" w:cs="Times"/>
              </w:rPr>
              <m:t>0</m:t>
            </m:r>
          </m:sup>
        </m:sSubSup>
        <m:r>
          <w:rPr>
            <w:rFonts w:ascii="Cambria Math" w:hAnsi="Cambria Math" w:cs="Times"/>
          </w:rPr>
          <m:t xml:space="preserve"> ~ N(</m:t>
        </m:r>
        <m:sSub>
          <m:sSubPr>
            <m:ctrlPr>
              <w:rPr>
                <w:rFonts w:ascii="Cambria Math" w:hAnsi="Cambria Math" w:cs="Times"/>
                <w:i/>
              </w:rPr>
            </m:ctrlPr>
          </m:sSubPr>
          <m:e>
            <m:r>
              <w:rPr>
                <w:rFonts w:ascii="Cambria Math" w:hAnsi="Cambria Math" w:cs="Times"/>
              </w:rPr>
              <m:t>μ</m:t>
            </m:r>
          </m:e>
          <m:sub>
            <m:r>
              <w:rPr>
                <w:rFonts w:ascii="Cambria Math" w:hAnsi="Cambria Math" w:cs="Times"/>
              </w:rPr>
              <m:t>h</m:t>
            </m:r>
          </m:sub>
        </m:sSub>
        <m:r>
          <w:rPr>
            <w:rFonts w:ascii="Cambria Math" w:hAnsi="Cambria Math" w:cs="Times"/>
          </w:rPr>
          <m:t xml:space="preserve">, </m:t>
        </m:r>
        <m:sSubSup>
          <m:sSubSupPr>
            <m:ctrlPr>
              <w:rPr>
                <w:rFonts w:ascii="Cambria Math" w:hAnsi="Cambria Math" w:cs="Times"/>
                <w:i/>
              </w:rPr>
            </m:ctrlPr>
          </m:sSubSupPr>
          <m:e>
            <m:r>
              <w:rPr>
                <w:rFonts w:ascii="Cambria Math" w:hAnsi="Cambria Math" w:cs="Times"/>
              </w:rPr>
              <m:t>σ</m:t>
            </m:r>
          </m:e>
          <m:sub>
            <m:r>
              <w:rPr>
                <w:rFonts w:ascii="Cambria Math" w:hAnsi="Cambria Math" w:cs="Times"/>
              </w:rPr>
              <m:t>h</m:t>
            </m:r>
            <m:r>
              <w:rPr>
                <w:rFonts w:ascii="Cambria Math" w:hAnsi="Cambria Math" w:cs="Times"/>
              </w:rPr>
              <m:t>0</m:t>
            </m:r>
          </m:sub>
          <m:sup>
            <m:r>
              <w:rPr>
                <w:rFonts w:ascii="Cambria Math" w:hAnsi="Cambria Math" w:cs="Times"/>
              </w:rPr>
              <m:t>2</m:t>
            </m:r>
          </m:sup>
        </m:sSubSup>
        <m:r>
          <w:rPr>
            <w:rFonts w:ascii="Cambria Math" w:hAnsi="Cambria Math" w:cs="Times"/>
          </w:rPr>
          <m:t>)</m:t>
        </m:r>
      </m:oMath>
      <w:r w:rsidRPr="00911808">
        <w:rPr>
          <w:rFonts w:cs="Times"/>
        </w:rPr>
        <w:t xml:space="preserve"> and </w:t>
      </w:r>
      <m:oMath>
        <m:sSubSup>
          <m:sSubSupPr>
            <m:ctrlPr>
              <w:rPr>
                <w:rFonts w:ascii="Cambria Math" w:hAnsi="Cambria Math" w:cs="Times"/>
                <w:i/>
              </w:rPr>
            </m:ctrlPr>
          </m:sSubSupPr>
          <m:e>
            <m:r>
              <w:rPr>
                <w:rFonts w:ascii="Cambria Math" w:hAnsi="Cambria Math" w:cs="Times"/>
              </w:rPr>
              <m:t>μ</m:t>
            </m:r>
          </m:e>
          <m:sub>
            <m:r>
              <w:rPr>
                <w:rFonts w:ascii="Cambria Math" w:hAnsi="Cambria Math" w:cs="Times"/>
              </w:rPr>
              <m:t>ij</m:t>
            </m:r>
          </m:sub>
          <m:sup>
            <m:r>
              <w:rPr>
                <w:rFonts w:ascii="Cambria Math" w:hAnsi="Cambria Math" w:cs="Times"/>
              </w:rPr>
              <m:t>1</m:t>
            </m:r>
          </m:sup>
        </m:sSubSup>
        <m:r>
          <w:rPr>
            <w:rFonts w:ascii="Cambria Math" w:hAnsi="Cambria Math" w:cs="Times"/>
          </w:rPr>
          <m:t xml:space="preserve"> ~ N(</m:t>
        </m:r>
        <m:sSub>
          <m:sSubPr>
            <m:ctrlPr>
              <w:rPr>
                <w:rFonts w:ascii="Cambria Math" w:hAnsi="Cambria Math" w:cs="Times"/>
                <w:i/>
              </w:rPr>
            </m:ctrlPr>
          </m:sSubPr>
          <m:e>
            <m:r>
              <w:rPr>
                <w:rFonts w:ascii="Cambria Math" w:hAnsi="Cambria Math" w:cs="Times"/>
              </w:rPr>
              <m:t>μ</m:t>
            </m:r>
          </m:e>
          <m:sub>
            <m:r>
              <w:rPr>
                <w:rFonts w:ascii="Cambria Math" w:hAnsi="Cambria Math" w:cs="Times"/>
              </w:rPr>
              <m:t>h</m:t>
            </m:r>
          </m:sub>
        </m:sSub>
        <m:r>
          <w:rPr>
            <w:rFonts w:ascii="Cambria Math" w:hAnsi="Cambria Math" w:cs="Times"/>
          </w:rPr>
          <m:t xml:space="preserve">+θ, </m:t>
        </m:r>
        <m:sSubSup>
          <m:sSubSupPr>
            <m:ctrlPr>
              <w:rPr>
                <w:rFonts w:ascii="Cambria Math" w:hAnsi="Cambria Math" w:cs="Times"/>
                <w:i/>
              </w:rPr>
            </m:ctrlPr>
          </m:sSubSupPr>
          <m:e>
            <m:r>
              <w:rPr>
                <w:rFonts w:ascii="Cambria Math" w:hAnsi="Cambria Math" w:cs="Times"/>
              </w:rPr>
              <m:t>σ</m:t>
            </m:r>
          </m:e>
          <m:sub>
            <m:r>
              <w:rPr>
                <w:rFonts w:ascii="Cambria Math" w:hAnsi="Cambria Math" w:cs="Times"/>
              </w:rPr>
              <m:t>h</m:t>
            </m:r>
            <m:r>
              <w:rPr>
                <w:rFonts w:ascii="Cambria Math" w:hAnsi="Cambria Math" w:cs="Times"/>
              </w:rPr>
              <m:t>1</m:t>
            </m:r>
          </m:sub>
          <m:sup>
            <m:r>
              <w:rPr>
                <w:rFonts w:ascii="Cambria Math" w:hAnsi="Cambria Math" w:cs="Times"/>
              </w:rPr>
              <m:t>2</m:t>
            </m:r>
          </m:sup>
        </m:sSubSup>
        <m:r>
          <w:rPr>
            <w:rFonts w:ascii="Cambria Math" w:hAnsi="Cambria Math" w:cs="Times"/>
          </w:rPr>
          <m:t>)</m:t>
        </m:r>
      </m:oMath>
      <w:r w:rsidRPr="00911808">
        <w:rPr>
          <w:rFonts w:cs="Times"/>
        </w:rPr>
        <w:t xml:space="preserve">, where </w:t>
      </w:r>
      <m:oMath>
        <m:sSubSup>
          <m:sSubSupPr>
            <m:ctrlPr>
              <w:rPr>
                <w:rFonts w:ascii="Cambria Math" w:hAnsi="Cambria Math" w:cs="Times"/>
                <w:i/>
              </w:rPr>
            </m:ctrlPr>
          </m:sSubSupPr>
          <m:e>
            <m:r>
              <w:rPr>
                <w:rFonts w:ascii="Cambria Math" w:hAnsi="Cambria Math" w:cs="Times"/>
              </w:rPr>
              <m:t>σ</m:t>
            </m:r>
          </m:e>
          <m:sub>
            <m:r>
              <w:rPr>
                <w:rFonts w:ascii="Cambria Math" w:hAnsi="Cambria Math" w:cs="Times"/>
              </w:rPr>
              <m:t>h</m:t>
            </m:r>
            <m:r>
              <w:rPr>
                <w:rFonts w:ascii="Cambria Math" w:hAnsi="Cambria Math" w:cs="Times"/>
              </w:rPr>
              <m:t>0</m:t>
            </m:r>
          </m:sub>
          <m:sup>
            <m:r>
              <w:rPr>
                <w:rFonts w:ascii="Cambria Math" w:hAnsi="Cambria Math" w:cs="Times"/>
              </w:rPr>
              <m:t>2</m:t>
            </m:r>
          </m:sup>
        </m:sSubSup>
        <m:r>
          <w:rPr>
            <w:rFonts w:ascii="Cambria Math" w:hAnsi="Cambria Math" w:cs="Times"/>
          </w:rPr>
          <m:t xml:space="preserve"> ~ Gam</m:t>
        </m:r>
        <m:d>
          <m:dPr>
            <m:ctrlPr>
              <w:rPr>
                <w:rFonts w:ascii="Cambria Math" w:hAnsi="Cambria Math" w:cs="Times"/>
                <w:i/>
              </w:rPr>
            </m:ctrlPr>
          </m:dPr>
          <m:e>
            <m:sSup>
              <m:sSupPr>
                <m:ctrlPr>
                  <w:rPr>
                    <w:rFonts w:ascii="Cambria Math" w:hAnsi="Cambria Math" w:cs="Times"/>
                    <w:i/>
                  </w:rPr>
                </m:ctrlPr>
              </m:sSupPr>
              <m:e>
                <m:r>
                  <w:rPr>
                    <w:rFonts w:ascii="Cambria Math" w:hAnsi="Cambria Math" w:cs="Times"/>
                  </w:rPr>
                  <m:t>10</m:t>
                </m:r>
              </m:e>
              <m:sup>
                <m:r>
                  <w:rPr>
                    <w:rFonts w:ascii="Cambria Math" w:hAnsi="Cambria Math" w:cs="Times"/>
                  </w:rPr>
                  <m:t>-3</m:t>
                </m:r>
              </m:sup>
            </m:sSup>
            <m:r>
              <w:rPr>
                <w:rFonts w:ascii="Cambria Math" w:hAnsi="Cambria Math" w:cs="Times"/>
              </w:rPr>
              <m:t xml:space="preserve">, </m:t>
            </m:r>
            <m:sSup>
              <m:sSupPr>
                <m:ctrlPr>
                  <w:rPr>
                    <w:rFonts w:ascii="Cambria Math" w:hAnsi="Cambria Math" w:cs="Times"/>
                    <w:i/>
                  </w:rPr>
                </m:ctrlPr>
              </m:sSupPr>
              <m:e>
                <m:r>
                  <w:rPr>
                    <w:rFonts w:ascii="Cambria Math" w:hAnsi="Cambria Math" w:cs="Times"/>
                  </w:rPr>
                  <m:t>10</m:t>
                </m:r>
              </m:e>
              <m:sup>
                <m:r>
                  <w:rPr>
                    <w:rFonts w:ascii="Cambria Math" w:hAnsi="Cambria Math" w:cs="Times"/>
                  </w:rPr>
                  <m:t>-3</m:t>
                </m:r>
              </m:sup>
            </m:sSup>
          </m:e>
        </m:d>
      </m:oMath>
      <w:r w:rsidRPr="00911808">
        <w:rPr>
          <w:rFonts w:cs="Times"/>
        </w:rPr>
        <w:t xml:space="preserve"> ,  </w:t>
      </w:r>
      <m:oMath>
        <m:sSubSup>
          <m:sSubSupPr>
            <m:ctrlPr>
              <w:rPr>
                <w:rFonts w:ascii="Cambria Math" w:hAnsi="Cambria Math" w:cs="Times"/>
                <w:i/>
              </w:rPr>
            </m:ctrlPr>
          </m:sSubSupPr>
          <m:e>
            <m:r>
              <w:rPr>
                <w:rFonts w:ascii="Cambria Math" w:hAnsi="Cambria Math" w:cs="Times"/>
              </w:rPr>
              <m:t>σ</m:t>
            </m:r>
          </m:e>
          <m:sub>
            <m:r>
              <w:rPr>
                <w:rFonts w:ascii="Cambria Math" w:hAnsi="Cambria Math" w:cs="Times"/>
              </w:rPr>
              <m:t>h</m:t>
            </m:r>
            <m:r>
              <w:rPr>
                <w:rFonts w:ascii="Cambria Math" w:hAnsi="Cambria Math" w:cs="Times"/>
              </w:rPr>
              <m:t>0</m:t>
            </m:r>
          </m:sub>
          <m:sup>
            <m:r>
              <w:rPr>
                <w:rFonts w:ascii="Cambria Math" w:hAnsi="Cambria Math" w:cs="Times"/>
              </w:rPr>
              <m:t>2</m:t>
            </m:r>
          </m:sup>
        </m:sSubSup>
        <m:r>
          <w:rPr>
            <w:rFonts w:ascii="Cambria Math" w:hAnsi="Cambria Math" w:cs="Times"/>
          </w:rPr>
          <m:t xml:space="preserve"> ~ Gam</m:t>
        </m:r>
        <m:d>
          <m:dPr>
            <m:ctrlPr>
              <w:rPr>
                <w:rFonts w:ascii="Cambria Math" w:hAnsi="Cambria Math" w:cs="Times"/>
                <w:i/>
              </w:rPr>
            </m:ctrlPr>
          </m:dPr>
          <m:e>
            <m:sSup>
              <m:sSupPr>
                <m:ctrlPr>
                  <w:rPr>
                    <w:rFonts w:ascii="Cambria Math" w:hAnsi="Cambria Math" w:cs="Times"/>
                    <w:i/>
                  </w:rPr>
                </m:ctrlPr>
              </m:sSupPr>
              <m:e>
                <m:r>
                  <w:rPr>
                    <w:rFonts w:ascii="Cambria Math" w:hAnsi="Cambria Math" w:cs="Times"/>
                  </w:rPr>
                  <m:t>10</m:t>
                </m:r>
              </m:e>
              <m:sup>
                <m:r>
                  <w:rPr>
                    <w:rFonts w:ascii="Cambria Math" w:hAnsi="Cambria Math" w:cs="Times"/>
                  </w:rPr>
                  <m:t>-3</m:t>
                </m:r>
              </m:sup>
            </m:sSup>
            <m:r>
              <w:rPr>
                <w:rFonts w:ascii="Cambria Math" w:hAnsi="Cambria Math" w:cs="Times"/>
              </w:rPr>
              <m:t xml:space="preserve">, </m:t>
            </m:r>
            <m:sSup>
              <m:sSupPr>
                <m:ctrlPr>
                  <w:rPr>
                    <w:rFonts w:ascii="Cambria Math" w:hAnsi="Cambria Math" w:cs="Times"/>
                    <w:i/>
                  </w:rPr>
                </m:ctrlPr>
              </m:sSupPr>
              <m:e>
                <m:r>
                  <w:rPr>
                    <w:rFonts w:ascii="Cambria Math" w:hAnsi="Cambria Math" w:cs="Times"/>
                  </w:rPr>
                  <m:t>10</m:t>
                </m:r>
              </m:e>
              <m:sup>
                <m:r>
                  <w:rPr>
                    <w:rFonts w:ascii="Cambria Math" w:hAnsi="Cambria Math" w:cs="Times"/>
                  </w:rPr>
                  <m:t>-3</m:t>
                </m:r>
              </m:sup>
            </m:sSup>
          </m:e>
        </m:d>
      </m:oMath>
      <w:r w:rsidRPr="00911808">
        <w:rPr>
          <w:rFonts w:cs="Times"/>
        </w:rPr>
        <w:t xml:space="preserve"> and </w:t>
      </w:r>
      <m:oMath>
        <m:r>
          <w:rPr>
            <w:rFonts w:ascii="Cambria Math" w:hAnsi="Cambria Math" w:cs="Times"/>
          </w:rPr>
          <m:t>θ ~ U(0, 100)</m:t>
        </m:r>
      </m:oMath>
      <w:r w:rsidRPr="00911808">
        <w:rPr>
          <w:rFonts w:cs="Times"/>
        </w:rPr>
        <w:t xml:space="preserve">, and the group proportion priors </w:t>
      </w:r>
      <m:oMath>
        <m:sSub>
          <m:sSubPr>
            <m:ctrlPr>
              <w:rPr>
                <w:rFonts w:ascii="Cambria Math" w:hAnsi="Cambria Math" w:cs="Times"/>
                <w:i/>
              </w:rPr>
            </m:ctrlPr>
          </m:sSubPr>
          <m:e>
            <m:r>
              <w:rPr>
                <w:rFonts w:ascii="Cambria Math" w:hAnsi="Cambria Math" w:cs="Times"/>
              </w:rPr>
              <m:t>π</m:t>
            </m:r>
          </m:e>
          <m:sub>
            <m:r>
              <w:rPr>
                <w:rFonts w:ascii="Cambria Math" w:hAnsi="Cambria Math" w:cs="Times"/>
              </w:rPr>
              <m:t>ij</m:t>
            </m:r>
          </m:sub>
        </m:sSub>
        <m:r>
          <w:rPr>
            <w:rFonts w:ascii="Cambria Math" w:hAnsi="Cambria Math" w:cs="Times"/>
          </w:rPr>
          <m:t xml:space="preserve"> ~ Beta(a,b)</m:t>
        </m:r>
      </m:oMath>
      <w:r w:rsidRPr="00911808">
        <w:rPr>
          <w:rFonts w:cs="Times"/>
        </w:rPr>
        <w:t xml:space="preserve">, where </w:t>
      </w:r>
      <m:oMath>
        <m:r>
          <w:rPr>
            <w:rFonts w:ascii="Cambria Math" w:hAnsi="Cambria Math" w:cs="Times"/>
          </w:rPr>
          <m:t>a ~ Exp</m:t>
        </m:r>
        <m:d>
          <m:dPr>
            <m:ctrlPr>
              <w:rPr>
                <w:rFonts w:ascii="Cambria Math" w:hAnsi="Cambria Math" w:cs="Times"/>
                <w:i/>
              </w:rPr>
            </m:ctrlPr>
          </m:dPr>
          <m:e>
            <m:r>
              <w:rPr>
                <w:rFonts w:ascii="Cambria Math" w:hAnsi="Cambria Math" w:cs="Times"/>
              </w:rPr>
              <m:t>10</m:t>
            </m:r>
          </m:e>
        </m:d>
      </m:oMath>
      <w:r w:rsidRPr="00911808">
        <w:rPr>
          <w:rFonts w:cs="Times"/>
        </w:rPr>
        <w:t xml:space="preserve"> and </w:t>
      </w:r>
      <m:oMath>
        <m:r>
          <w:rPr>
            <w:rFonts w:ascii="Cambria Math" w:hAnsi="Cambria Math" w:cs="Times"/>
          </w:rPr>
          <m:t>b ~ Exp</m:t>
        </m:r>
        <m:d>
          <m:dPr>
            <m:ctrlPr>
              <w:rPr>
                <w:rFonts w:ascii="Cambria Math" w:hAnsi="Cambria Math" w:cs="Times"/>
                <w:i/>
              </w:rPr>
            </m:ctrlPr>
          </m:dPr>
          <m:e>
            <m:r>
              <w:rPr>
                <w:rFonts w:ascii="Cambria Math" w:hAnsi="Cambria Math" w:cs="Times"/>
              </w:rPr>
              <m:t>10</m:t>
            </m:r>
          </m:e>
        </m:d>
        <m:r>
          <w:rPr>
            <w:rFonts w:ascii="Cambria Math" w:hAnsi="Cambria Math" w:cs="Times"/>
          </w:rPr>
          <m:t>.</m:t>
        </m:r>
      </m:oMath>
    </w:p>
    <w:p w:rsidR="00071D78" w:rsidRPr="00911808" w:rsidRDefault="00071D78" w:rsidP="00071D78">
      <w:pPr>
        <w:autoSpaceDE w:val="0"/>
        <w:autoSpaceDN w:val="0"/>
        <w:adjustRightInd w:val="0"/>
        <w:rPr>
          <w:rFonts w:cs="Times"/>
        </w:rPr>
      </w:pPr>
    </w:p>
    <w:p w:rsidR="00071D78" w:rsidRPr="00911808" w:rsidRDefault="00071D78" w:rsidP="00071D78">
      <w:pPr>
        <w:autoSpaceDE w:val="0"/>
        <w:autoSpaceDN w:val="0"/>
        <w:adjustRightInd w:val="0"/>
      </w:pPr>
      <w:r w:rsidRPr="00911808">
        <w:rPr>
          <w:rFonts w:cs="Times"/>
        </w:rPr>
        <w:t xml:space="preserve">Once the model was fit, the classification rule was defined as the size at which the probability densities of each component were equal, under the assumption that each component had the same proportion. Lobsters smaller than this size were classified as being a yoy. </w:t>
      </w:r>
      <w:r w:rsidRPr="00911808">
        <w:t xml:space="preserve">Posterior samples of quantities of interest were drawn using MCMC sampling using OpenBUGS (Lunn et al. 2000, Lunn et al. 2009). Posterior predictions of the classification rule are presented in </w:t>
      </w:r>
      <w:r w:rsidR="009F1431" w:rsidRPr="00911808">
        <w:t>Table 8</w:t>
      </w:r>
      <w:r w:rsidRPr="00911808">
        <w:t>.</w:t>
      </w:r>
    </w:p>
    <w:p w:rsidR="00071D78" w:rsidRPr="00911808" w:rsidRDefault="00071D78" w:rsidP="00071D78">
      <w:pPr>
        <w:autoSpaceDE w:val="0"/>
        <w:autoSpaceDN w:val="0"/>
        <w:adjustRightInd w:val="0"/>
        <w:rPr>
          <w:rFonts w:cs="Arial"/>
        </w:rPr>
      </w:pPr>
    </w:p>
    <w:p w:rsidR="00071D78" w:rsidRPr="00911808" w:rsidRDefault="00071D78" w:rsidP="00071D78">
      <w:pPr>
        <w:autoSpaceDE w:val="0"/>
        <w:autoSpaceDN w:val="0"/>
        <w:adjustRightInd w:val="0"/>
        <w:rPr>
          <w:rFonts w:cs="Arial"/>
        </w:rPr>
      </w:pPr>
      <w:r w:rsidRPr="00911808">
        <w:rPr>
          <w:rFonts w:cs="Arial"/>
        </w:rPr>
        <w:t xml:space="preserve">For the lobster settlement index, observed yoy counts per bio-collector were modeled as a Poisson distribution and estimated mean confidence intervals (at 95% coverage) were calculated by site and year. Estimations were performed using the </w:t>
      </w:r>
      <w:r w:rsidRPr="00911808">
        <w:rPr>
          <w:rFonts w:cs="Arial"/>
          <w:i/>
        </w:rPr>
        <w:t>predict</w:t>
      </w:r>
      <w:r w:rsidRPr="00911808">
        <w:rPr>
          <w:rFonts w:cs="Arial"/>
        </w:rPr>
        <w:t xml:space="preserve"> function </w:t>
      </w:r>
      <w:r w:rsidR="00692075" w:rsidRPr="00911808">
        <w:rPr>
          <w:rFonts w:cs="Arial"/>
        </w:rPr>
        <w:t xml:space="preserve">from </w:t>
      </w:r>
      <w:r w:rsidRPr="00911808">
        <w:rPr>
          <w:rFonts w:cs="Arial"/>
        </w:rPr>
        <w:t xml:space="preserve">the </w:t>
      </w:r>
      <w:r w:rsidRPr="00911808">
        <w:rPr>
          <w:rFonts w:cs="Arial"/>
          <w:i/>
        </w:rPr>
        <w:t>stats</w:t>
      </w:r>
      <w:r w:rsidRPr="00911808">
        <w:rPr>
          <w:rFonts w:cs="Arial"/>
        </w:rPr>
        <w:t xml:space="preserve"> package in R (R Core Team, 2012). Means were scaled to a standard surface area of one square meter. </w:t>
      </w:r>
    </w:p>
    <w:p w:rsidR="00CB05F7" w:rsidRPr="00911808" w:rsidRDefault="00CB05F7" w:rsidP="00B12154">
      <w:pPr>
        <w:autoSpaceDE w:val="0"/>
        <w:autoSpaceDN w:val="0"/>
        <w:adjustRightInd w:val="0"/>
        <w:rPr>
          <w:rFonts w:cs="Arial"/>
          <w:szCs w:val="24"/>
        </w:rPr>
      </w:pPr>
    </w:p>
    <w:p w:rsidR="00B12154" w:rsidRPr="00911808" w:rsidRDefault="00B12154" w:rsidP="00B12154">
      <w:pPr>
        <w:autoSpaceDE w:val="0"/>
        <w:autoSpaceDN w:val="0"/>
        <w:adjustRightInd w:val="0"/>
        <w:rPr>
          <w:rFonts w:eastAsia="MS Mincho" w:cs="Arial"/>
          <w:szCs w:val="24"/>
          <w:lang w:eastAsia="ja-JP"/>
        </w:rPr>
      </w:pPr>
      <w:r w:rsidRPr="00911808">
        <w:rPr>
          <w:rFonts w:eastAsia="MS Mincho" w:cs="Arial"/>
          <w:szCs w:val="24"/>
          <w:lang w:eastAsia="ja-JP"/>
        </w:rPr>
        <w:t>For all sites, the yearly ac</w:t>
      </w:r>
      <w:r w:rsidR="00071D78" w:rsidRPr="00911808">
        <w:rPr>
          <w:rFonts w:eastAsia="MS Mincho" w:cs="Arial"/>
          <w:szCs w:val="24"/>
          <w:lang w:eastAsia="ja-JP"/>
        </w:rPr>
        <w:t>cumulated degree-day</w:t>
      </w:r>
      <w:r w:rsidRPr="00911808">
        <w:rPr>
          <w:rFonts w:eastAsia="MS Mincho" w:cs="Arial"/>
          <w:szCs w:val="24"/>
          <w:lang w:eastAsia="ja-JP"/>
        </w:rPr>
        <w:t xml:space="preserve"> (ADD) was calculated using the following equation (Dobson and Petrie, 1985):</w:t>
      </w:r>
    </w:p>
    <w:p w:rsidR="007A6C3D" w:rsidRPr="00911808" w:rsidRDefault="007A6C3D" w:rsidP="007A6C3D">
      <w:pPr>
        <w:autoSpaceDE w:val="0"/>
        <w:autoSpaceDN w:val="0"/>
        <w:adjustRightInd w:val="0"/>
        <w:rPr>
          <w:rFonts w:eastAsia="MS Mincho" w:cs="Arial"/>
          <w:szCs w:val="24"/>
          <w:lang w:eastAsia="ja-JP"/>
        </w:rPr>
      </w:pPr>
    </w:p>
    <w:p w:rsidR="007A6C3D" w:rsidRPr="00911808" w:rsidRDefault="000A51C5" w:rsidP="007A6C3D">
      <w:pPr>
        <w:autoSpaceDE w:val="0"/>
        <w:autoSpaceDN w:val="0"/>
        <w:adjustRightInd w:val="0"/>
        <w:jc w:val="center"/>
        <w:rPr>
          <w:rFonts w:eastAsia="MS Mincho" w:cs="Arial"/>
          <w:szCs w:val="24"/>
          <w:lang w:eastAsia="ja-JP"/>
        </w:rPr>
      </w:pPr>
      <w:r w:rsidRPr="00911808">
        <w:rPr>
          <w:rFonts w:eastAsia="MS Mincho" w:cs="Arial"/>
          <w:szCs w:val="24"/>
          <w:lang w:eastAsia="ja-JP"/>
        </w:rPr>
        <w:t>ADD</w:t>
      </w:r>
      <w:r w:rsidR="007A6C3D" w:rsidRPr="00911808">
        <w:rPr>
          <w:rFonts w:eastAsia="MS Mincho" w:cs="Arial"/>
          <w:szCs w:val="24"/>
          <w:lang w:eastAsia="ja-JP"/>
        </w:rPr>
        <w:t>=</w:t>
      </w:r>
      <m:oMath>
        <m:nary>
          <m:naryPr>
            <m:chr m:val="∑"/>
            <m:limLoc m:val="undOvr"/>
            <m:subHide m:val="1"/>
            <m:supHide m:val="1"/>
            <m:ctrlPr>
              <w:rPr>
                <w:rFonts w:ascii="Cambria Math" w:eastAsia="MS Mincho" w:hAnsi="Cambria Math" w:cs="Arial"/>
                <w:i/>
                <w:szCs w:val="24"/>
                <w:lang w:eastAsia="ja-JP"/>
              </w:rPr>
            </m:ctrlPr>
          </m:naryPr>
          <m:sub/>
          <m:sup/>
          <m:e>
            <m:d>
              <m:dPr>
                <m:ctrlPr>
                  <w:rPr>
                    <w:rFonts w:ascii="Cambria Math" w:eastAsia="MS Mincho" w:hAnsi="Cambria Math" w:cs="Arial"/>
                    <w:i/>
                    <w:szCs w:val="24"/>
                    <w:lang w:eastAsia="ja-JP"/>
                  </w:rPr>
                </m:ctrlPr>
              </m:dPr>
              <m:e>
                <m:r>
                  <w:rPr>
                    <w:rFonts w:ascii="Cambria Math" w:eastAsia="MS Mincho" w:hAnsi="Cambria Math" w:cs="Arial"/>
                    <w:szCs w:val="24"/>
                    <w:lang w:eastAsia="ja-JP"/>
                  </w:rPr>
                  <m:t>T-</m:t>
                </m:r>
                <m:sSub>
                  <m:sSubPr>
                    <m:ctrlPr>
                      <w:rPr>
                        <w:rFonts w:ascii="Cambria Math" w:eastAsia="MS Mincho" w:hAnsi="Cambria Math" w:cs="Arial"/>
                        <w:i/>
                        <w:szCs w:val="24"/>
                        <w:lang w:eastAsia="ja-JP"/>
                      </w:rPr>
                    </m:ctrlPr>
                  </m:sSubPr>
                  <m:e>
                    <m:r>
                      <w:rPr>
                        <w:rFonts w:ascii="Cambria Math" w:eastAsia="MS Mincho" w:hAnsi="Cambria Math" w:cs="Arial"/>
                        <w:szCs w:val="24"/>
                        <w:lang w:eastAsia="ja-JP"/>
                      </w:rPr>
                      <m:t>T</m:t>
                    </m:r>
                  </m:e>
                  <m:sub>
                    <m:r>
                      <w:rPr>
                        <w:rFonts w:ascii="Cambria Math" w:eastAsia="MS Mincho" w:hAnsi="Cambria Math" w:cs="Arial"/>
                        <w:szCs w:val="24"/>
                        <w:lang w:eastAsia="ja-JP"/>
                      </w:rPr>
                      <m:t>ref</m:t>
                    </m:r>
                  </m:sub>
                </m:sSub>
              </m:e>
            </m:d>
            <m:r>
              <w:rPr>
                <w:rFonts w:ascii="Cambria Math" w:eastAsia="MS Mincho" w:hAnsi="Cambria Math" w:cs="Arial"/>
                <w:szCs w:val="24"/>
                <w:lang w:eastAsia="ja-JP"/>
              </w:rPr>
              <m:t xml:space="preserve"> ×Time</m:t>
            </m:r>
          </m:e>
        </m:nary>
      </m:oMath>
      <w:r w:rsidR="007A6C3D" w:rsidRPr="00911808">
        <w:rPr>
          <w:rFonts w:eastAsia="MS Mincho" w:cs="Arial"/>
          <w:szCs w:val="24"/>
          <w:lang w:eastAsia="ja-JP"/>
        </w:rPr>
        <w:t>,</w:t>
      </w:r>
    </w:p>
    <w:p w:rsidR="007A6C3D" w:rsidRPr="00911808" w:rsidRDefault="007A6C3D" w:rsidP="007A6C3D">
      <w:pPr>
        <w:autoSpaceDE w:val="0"/>
        <w:autoSpaceDN w:val="0"/>
        <w:adjustRightInd w:val="0"/>
        <w:rPr>
          <w:rFonts w:eastAsia="MS Mincho" w:cs="Arial"/>
          <w:szCs w:val="24"/>
          <w:lang w:eastAsia="ja-JP"/>
        </w:rPr>
      </w:pPr>
    </w:p>
    <w:p w:rsidR="007A6C3D" w:rsidRPr="00911808" w:rsidRDefault="007A6C3D" w:rsidP="007A6C3D">
      <w:pPr>
        <w:autoSpaceDE w:val="0"/>
        <w:autoSpaceDN w:val="0"/>
        <w:adjustRightInd w:val="0"/>
        <w:rPr>
          <w:rFonts w:eastAsia="MS Mincho" w:cs="Arial"/>
          <w:szCs w:val="24"/>
          <w:lang w:eastAsia="ja-JP"/>
        </w:rPr>
      </w:pPr>
      <w:proofErr w:type="gramStart"/>
      <w:r w:rsidRPr="00911808">
        <w:rPr>
          <w:rFonts w:eastAsia="MS Mincho" w:cs="Arial"/>
          <w:szCs w:val="24"/>
          <w:lang w:eastAsia="ja-JP"/>
        </w:rPr>
        <w:t>where</w:t>
      </w:r>
      <w:proofErr w:type="gramEnd"/>
      <w:r w:rsidRPr="00911808">
        <w:rPr>
          <w:rFonts w:eastAsia="MS Mincho" w:cs="Arial"/>
          <w:szCs w:val="24"/>
          <w:lang w:eastAsia="ja-JP"/>
        </w:rPr>
        <w:t xml:space="preserve">, </w:t>
      </w:r>
      <m:oMath>
        <m:r>
          <w:rPr>
            <w:rFonts w:ascii="Cambria Math" w:eastAsia="MS Mincho" w:hAnsi="Cambria Math" w:cs="Arial"/>
            <w:szCs w:val="24"/>
            <w:lang w:eastAsia="ja-JP"/>
          </w:rPr>
          <m:t>T</m:t>
        </m:r>
      </m:oMath>
      <w:r w:rsidRPr="00911808">
        <w:rPr>
          <w:rFonts w:eastAsia="MS Mincho" w:cs="Arial"/>
          <w:szCs w:val="24"/>
          <w:lang w:eastAsia="ja-JP"/>
        </w:rPr>
        <w:t xml:space="preserve">is the mean daily temperature, </w:t>
      </w:r>
      <m:oMath>
        <m:sSub>
          <m:sSubPr>
            <m:ctrlPr>
              <w:rPr>
                <w:rFonts w:ascii="Cambria Math" w:eastAsia="MS Mincho" w:hAnsi="Cambria Math" w:cs="Arial"/>
                <w:i/>
                <w:szCs w:val="24"/>
                <w:lang w:eastAsia="ja-JP"/>
              </w:rPr>
            </m:ctrlPr>
          </m:sSubPr>
          <m:e>
            <m:r>
              <w:rPr>
                <w:rFonts w:ascii="Cambria Math" w:eastAsia="MS Mincho" w:hAnsi="Cambria Math" w:cs="Arial"/>
                <w:szCs w:val="24"/>
                <w:lang w:eastAsia="ja-JP"/>
              </w:rPr>
              <m:t>T</m:t>
            </m:r>
          </m:e>
          <m:sub>
            <m:r>
              <w:rPr>
                <w:rFonts w:ascii="Cambria Math" w:eastAsia="MS Mincho" w:hAnsi="Cambria Math" w:cs="Arial"/>
                <w:szCs w:val="24"/>
                <w:lang w:eastAsia="ja-JP"/>
              </w:rPr>
              <m:t>ref</m:t>
            </m:r>
          </m:sub>
        </m:sSub>
      </m:oMath>
      <w:r w:rsidRPr="00911808">
        <w:rPr>
          <w:rFonts w:eastAsia="MS Mincho" w:cs="Arial"/>
          <w:szCs w:val="24"/>
          <w:lang w:eastAsia="ja-JP"/>
        </w:rPr>
        <w:t xml:space="preserve"> is the reference temperature </w:t>
      </w:r>
      <w:r w:rsidR="009B6CA6" w:rsidRPr="00911808">
        <w:rPr>
          <w:rFonts w:eastAsia="MS Mincho" w:cs="Arial"/>
          <w:szCs w:val="24"/>
          <w:lang w:eastAsia="ja-JP"/>
        </w:rPr>
        <w:t>,</w:t>
      </w:r>
      <w:r w:rsidR="00692075" w:rsidRPr="00911808">
        <w:rPr>
          <w:rFonts w:eastAsia="MS Mincho" w:cs="Arial"/>
          <w:szCs w:val="24"/>
          <w:lang w:eastAsia="ja-JP"/>
        </w:rPr>
        <w:t xml:space="preserve"> </w:t>
      </w:r>
      <w:r w:rsidRPr="00911808">
        <w:rPr>
          <w:rFonts w:eastAsia="MS Mincho" w:cs="Arial"/>
          <w:szCs w:val="24"/>
          <w:lang w:eastAsia="ja-JP"/>
        </w:rPr>
        <w:t xml:space="preserve">and </w:t>
      </w:r>
      <m:oMath>
        <m:r>
          <w:rPr>
            <w:rFonts w:ascii="Cambria Math" w:eastAsia="MS Mincho" w:hAnsi="Cambria Math" w:cs="Arial"/>
            <w:szCs w:val="24"/>
            <w:lang w:eastAsia="ja-JP"/>
          </w:rPr>
          <m:t>Time</m:t>
        </m:r>
      </m:oMath>
      <w:r w:rsidRPr="00911808">
        <w:rPr>
          <w:rFonts w:eastAsia="MS Mincho" w:cs="Arial"/>
          <w:szCs w:val="24"/>
          <w:lang w:eastAsia="ja-JP"/>
        </w:rPr>
        <w:t xml:space="preserve"> is </w:t>
      </w:r>
      <w:r w:rsidR="000A51C5" w:rsidRPr="00911808">
        <w:rPr>
          <w:rFonts w:eastAsia="MS Mincho" w:cs="Arial"/>
          <w:szCs w:val="24"/>
          <w:lang w:eastAsia="ja-JP"/>
        </w:rPr>
        <w:t xml:space="preserve">an index of </w:t>
      </w:r>
      <w:r w:rsidRPr="00911808">
        <w:rPr>
          <w:rFonts w:eastAsia="MS Mincho" w:cs="Arial"/>
          <w:szCs w:val="24"/>
          <w:lang w:eastAsia="ja-JP"/>
        </w:rPr>
        <w:t xml:space="preserve">day. </w:t>
      </w:r>
      <w:r w:rsidR="009B6CA6" w:rsidRPr="00911808">
        <w:rPr>
          <w:rFonts w:eastAsia="MS Mincho" w:cs="Arial"/>
          <w:szCs w:val="24"/>
          <w:lang w:eastAsia="ja-JP"/>
        </w:rPr>
        <w:t xml:space="preserve">A </w:t>
      </w:r>
      <m:oMath>
        <m:sSub>
          <m:sSubPr>
            <m:ctrlPr>
              <w:rPr>
                <w:rFonts w:ascii="Cambria Math" w:eastAsia="MS Mincho" w:hAnsi="Cambria Math" w:cs="Arial"/>
                <w:i/>
                <w:szCs w:val="24"/>
                <w:lang w:eastAsia="ja-JP"/>
              </w:rPr>
            </m:ctrlPr>
          </m:sSubPr>
          <m:e>
            <m:r>
              <w:rPr>
                <w:rFonts w:ascii="Cambria Math" w:eastAsia="MS Mincho" w:hAnsi="Cambria Math" w:cs="Arial"/>
                <w:szCs w:val="24"/>
                <w:lang w:eastAsia="ja-JP"/>
              </w:rPr>
              <m:t>T</m:t>
            </m:r>
          </m:e>
          <m:sub>
            <m:r>
              <w:rPr>
                <w:rFonts w:ascii="Cambria Math" w:eastAsia="MS Mincho" w:hAnsi="Cambria Math" w:cs="Arial"/>
                <w:szCs w:val="24"/>
                <w:lang w:eastAsia="ja-JP"/>
              </w:rPr>
              <m:t>ref</m:t>
            </m:r>
          </m:sub>
        </m:sSub>
      </m:oMath>
      <w:r w:rsidR="009B6CA6" w:rsidRPr="00911808">
        <w:rPr>
          <w:rFonts w:eastAsia="MS Mincho" w:cs="Arial"/>
          <w:szCs w:val="24"/>
          <w:lang w:eastAsia="ja-JP"/>
        </w:rPr>
        <w:t xml:space="preserve">  of </w:t>
      </w:r>
      <w:r w:rsidRPr="00911808">
        <w:rPr>
          <w:rFonts w:eastAsia="MS Mincho" w:cs="Arial"/>
          <w:szCs w:val="24"/>
          <w:lang w:eastAsia="ja-JP"/>
        </w:rPr>
        <w:t xml:space="preserve">12°C </w:t>
      </w:r>
      <w:r w:rsidR="009B6CA6" w:rsidRPr="00911808">
        <w:rPr>
          <w:rFonts w:eastAsia="MS Mincho" w:cs="Arial"/>
          <w:szCs w:val="24"/>
          <w:lang w:eastAsia="ja-JP"/>
        </w:rPr>
        <w:t xml:space="preserve">was used as a </w:t>
      </w:r>
      <w:r w:rsidRPr="00911808">
        <w:rPr>
          <w:rFonts w:eastAsia="MS Mincho" w:cs="Arial"/>
          <w:szCs w:val="24"/>
          <w:lang w:eastAsia="ja-JP"/>
        </w:rPr>
        <w:t xml:space="preserve">baseline </w:t>
      </w:r>
      <w:r w:rsidR="009B6CA6" w:rsidRPr="00911808">
        <w:rPr>
          <w:rFonts w:eastAsia="MS Mincho" w:cs="Arial"/>
          <w:szCs w:val="24"/>
          <w:lang w:eastAsia="ja-JP"/>
        </w:rPr>
        <w:t xml:space="preserve">and </w:t>
      </w:r>
      <w:r w:rsidRPr="00911808">
        <w:rPr>
          <w:rFonts w:eastAsia="MS Mincho" w:cs="Arial"/>
          <w:szCs w:val="24"/>
          <w:lang w:eastAsia="ja-JP"/>
        </w:rPr>
        <w:t>provide</w:t>
      </w:r>
      <w:r w:rsidR="009B6CA6" w:rsidRPr="00911808">
        <w:rPr>
          <w:rFonts w:eastAsia="MS Mincho" w:cs="Arial"/>
          <w:szCs w:val="24"/>
          <w:lang w:eastAsia="ja-JP"/>
        </w:rPr>
        <w:t>s</w:t>
      </w:r>
      <w:r w:rsidRPr="00911808">
        <w:rPr>
          <w:rFonts w:eastAsia="MS Mincho" w:cs="Arial"/>
          <w:szCs w:val="24"/>
          <w:lang w:eastAsia="ja-JP"/>
        </w:rPr>
        <w:t xml:space="preserve"> information on the level of thermal energy needed for lobster settlement (Annis 2005). For each site, the ADDs were calculated from 15 July to 20 September for each of the yearly temperature profiles available.</w:t>
      </w:r>
    </w:p>
    <w:p w:rsidR="00C3185B" w:rsidRPr="00911808" w:rsidRDefault="00C3185B" w:rsidP="00C3185B">
      <w:pPr>
        <w:rPr>
          <w:szCs w:val="24"/>
        </w:rPr>
      </w:pPr>
    </w:p>
    <w:bookmarkEnd w:id="5"/>
    <w:p w:rsidR="00FE4508" w:rsidRPr="00911808" w:rsidRDefault="00FE4508" w:rsidP="001905A1"/>
    <w:p w:rsidR="00D20592" w:rsidRPr="00911808" w:rsidRDefault="00D20592" w:rsidP="007F5088">
      <w:pPr>
        <w:pStyle w:val="Heading1"/>
      </w:pPr>
      <w:bookmarkStart w:id="7" w:name="_Toc345935430"/>
      <w:bookmarkStart w:id="8" w:name="_Toc348962502"/>
      <w:r w:rsidRPr="00911808">
        <w:t>R</w:t>
      </w:r>
      <w:r w:rsidR="00E626BF" w:rsidRPr="00911808">
        <w:t>ESULTS</w:t>
      </w:r>
      <w:bookmarkEnd w:id="7"/>
      <w:bookmarkEnd w:id="8"/>
    </w:p>
    <w:p w:rsidR="00E626BF" w:rsidRPr="00911808" w:rsidRDefault="00E626BF" w:rsidP="001905A1"/>
    <w:p w:rsidR="00F501CA" w:rsidRPr="00911808" w:rsidRDefault="00F501CA" w:rsidP="001905A1"/>
    <w:p w:rsidR="00A447D4" w:rsidRPr="00911808" w:rsidRDefault="000F05E6" w:rsidP="000F05E6">
      <w:pPr>
        <w:pStyle w:val="Heading3"/>
        <w:numPr>
          <w:ilvl w:val="0"/>
          <w:numId w:val="0"/>
        </w:numPr>
        <w:ind w:left="993"/>
      </w:pPr>
      <w:bookmarkStart w:id="9" w:name="_Toc348962513"/>
      <w:r w:rsidRPr="00911808">
        <w:lastRenderedPageBreak/>
        <w:t xml:space="preserve">4.1.5 </w:t>
      </w:r>
      <w:r w:rsidR="00A447D4" w:rsidRPr="00911808">
        <w:t>Lobster abundance – SCUBA surveys</w:t>
      </w:r>
      <w:bookmarkEnd w:id="9"/>
    </w:p>
    <w:p w:rsidR="00006CFD" w:rsidRPr="00911808" w:rsidRDefault="00006CFD" w:rsidP="00113EFE">
      <w:pPr>
        <w:spacing w:before="240"/>
        <w:rPr>
          <w:rFonts w:cs="Arial"/>
        </w:rPr>
      </w:pPr>
      <w:r w:rsidRPr="00911808">
        <w:rPr>
          <w:rFonts w:cs="Arial"/>
        </w:rPr>
        <w:t xml:space="preserve">Based on the Bayesian </w:t>
      </w:r>
      <w:r w:rsidR="00433BA1" w:rsidRPr="00911808">
        <w:rPr>
          <w:rFonts w:cs="Arial"/>
        </w:rPr>
        <w:t xml:space="preserve">estimation </w:t>
      </w:r>
      <w:r w:rsidRPr="00911808">
        <w:rPr>
          <w:rFonts w:cs="Arial"/>
        </w:rPr>
        <w:t>model, the standardized lobster abundance</w:t>
      </w:r>
      <w:r w:rsidR="00433BA1" w:rsidRPr="00911808">
        <w:rPr>
          <w:rFonts w:cs="Arial"/>
        </w:rPr>
        <w:t xml:space="preserve"> of all size groups from the SCUBA surveys</w:t>
      </w:r>
      <w:r w:rsidR="00113EFE" w:rsidRPr="00911808">
        <w:rPr>
          <w:rFonts w:cs="Arial"/>
        </w:rPr>
        <w:t xml:space="preserve"> </w:t>
      </w:r>
      <w:r w:rsidRPr="00911808">
        <w:rPr>
          <w:rFonts w:cs="Arial"/>
        </w:rPr>
        <w:t>in the sGSL increased steadily and significantly between 200</w:t>
      </w:r>
      <w:r w:rsidR="00433BA1" w:rsidRPr="00911808">
        <w:rPr>
          <w:rFonts w:cs="Arial"/>
        </w:rPr>
        <w:t>0</w:t>
      </w:r>
      <w:r w:rsidRPr="00911808">
        <w:rPr>
          <w:rFonts w:cs="Arial"/>
        </w:rPr>
        <w:t xml:space="preserve"> and </w:t>
      </w:r>
      <w:r w:rsidRPr="00911808">
        <w:t xml:space="preserve">2012 </w:t>
      </w:r>
      <w:r w:rsidR="00AC4772" w:rsidRPr="00911808">
        <w:t>(Figure 103</w:t>
      </w:r>
      <w:r w:rsidR="00CB45DB" w:rsidRPr="00911808">
        <w:t>)</w:t>
      </w:r>
      <w:r w:rsidRPr="00911808">
        <w:t xml:space="preserve">. The mean abundance </w:t>
      </w:r>
      <w:r w:rsidR="00433BA1" w:rsidRPr="00911808">
        <w:rPr>
          <w:rFonts w:cs="Arial"/>
        </w:rPr>
        <w:t>(hereafter the lobster abundance for SCUBA surveys will be in number of lobster</w:t>
      </w:r>
      <w:r w:rsidR="005C364C" w:rsidRPr="00911808">
        <w:rPr>
          <w:rFonts w:cs="Arial"/>
        </w:rPr>
        <w:t>s</w:t>
      </w:r>
      <w:r w:rsidR="00433BA1" w:rsidRPr="00911808">
        <w:rPr>
          <w:rFonts w:cs="Arial"/>
        </w:rPr>
        <w:t xml:space="preserve"> per 100 m</w:t>
      </w:r>
      <w:r w:rsidR="00433BA1" w:rsidRPr="00911808">
        <w:rPr>
          <w:rFonts w:cs="Arial"/>
          <w:szCs w:val="24"/>
          <w:vertAlign w:val="superscript"/>
        </w:rPr>
        <w:t>2</w:t>
      </w:r>
      <w:r w:rsidR="00433BA1" w:rsidRPr="00911808">
        <w:rPr>
          <w:rFonts w:cs="Arial"/>
        </w:rPr>
        <w:t xml:space="preserve">) </w:t>
      </w:r>
      <w:r w:rsidRPr="00911808">
        <w:t xml:space="preserve">increased more than </w:t>
      </w:r>
      <w:r w:rsidR="00433BA1" w:rsidRPr="00911808">
        <w:t>5.4</w:t>
      </w:r>
      <w:r w:rsidRPr="00911808">
        <w:t xml:space="preserve">-fold, from </w:t>
      </w:r>
      <w:r w:rsidR="00433BA1" w:rsidRPr="00911808">
        <w:t>0.7 to 3.8</w:t>
      </w:r>
      <w:r w:rsidRPr="00911808">
        <w:t xml:space="preserve"> </w:t>
      </w:r>
      <w:r w:rsidR="00433BA1" w:rsidRPr="00911808">
        <w:t xml:space="preserve">between </w:t>
      </w:r>
      <w:r w:rsidRPr="00911808">
        <w:t>200</w:t>
      </w:r>
      <w:r w:rsidR="00433BA1" w:rsidRPr="00911808">
        <w:t>0</w:t>
      </w:r>
      <w:r w:rsidRPr="00911808">
        <w:t xml:space="preserve"> </w:t>
      </w:r>
      <w:r w:rsidR="00433BA1" w:rsidRPr="00911808">
        <w:t>and</w:t>
      </w:r>
      <w:r w:rsidRPr="00911808">
        <w:t xml:space="preserve"> 2012. Spatially, differences were observed </w:t>
      </w:r>
      <w:r w:rsidR="00433BA1" w:rsidRPr="00911808">
        <w:t xml:space="preserve">among sites along </w:t>
      </w:r>
      <w:r w:rsidRPr="00911808">
        <w:t>the north to south axis, reflect</w:t>
      </w:r>
      <w:r w:rsidR="00433BA1" w:rsidRPr="00911808">
        <w:t>ing</w:t>
      </w:r>
      <w:r w:rsidRPr="00911808">
        <w:t xml:space="preserve"> a separation of lobster abundances within and outside central Northumberland Strait. Higher abundances (</w:t>
      </w:r>
      <w:r w:rsidR="00433BA1" w:rsidRPr="00911808">
        <w:t>2.1</w:t>
      </w:r>
      <w:r w:rsidRPr="00911808">
        <w:t>-</w:t>
      </w:r>
      <w:r w:rsidR="00433BA1" w:rsidRPr="00911808">
        <w:t>4.2</w:t>
      </w:r>
      <w:r w:rsidRPr="00911808">
        <w:t xml:space="preserve">) were observed in LFA 23 and </w:t>
      </w:r>
      <w:r w:rsidR="00433BA1" w:rsidRPr="00911808">
        <w:t xml:space="preserve">sub-region </w:t>
      </w:r>
      <w:r w:rsidRPr="00911808">
        <w:t xml:space="preserve">25N, while abundances in </w:t>
      </w:r>
      <w:r w:rsidR="00433BA1" w:rsidRPr="00911808">
        <w:t xml:space="preserve">sub-regions </w:t>
      </w:r>
      <w:r w:rsidRPr="00911808">
        <w:t>25S and 26AD ranged between 0.</w:t>
      </w:r>
      <w:r w:rsidR="00433BA1" w:rsidRPr="00911808">
        <w:t>1</w:t>
      </w:r>
      <w:r w:rsidRPr="00911808">
        <w:t xml:space="preserve"> and </w:t>
      </w:r>
      <w:r w:rsidR="00433BA1" w:rsidRPr="00911808">
        <w:t>1.3</w:t>
      </w:r>
      <w:r w:rsidRPr="00911808">
        <w:t xml:space="preserve"> </w:t>
      </w:r>
      <w:r w:rsidR="00AC4772" w:rsidRPr="00911808">
        <w:t>(Figure 104</w:t>
      </w:r>
      <w:r w:rsidR="00CB45DB" w:rsidRPr="00911808">
        <w:t>)</w:t>
      </w:r>
      <w:r w:rsidRPr="00911808">
        <w:t>. Fox</w:t>
      </w:r>
      <w:r w:rsidRPr="00911808">
        <w:rPr>
          <w:rFonts w:cs="Arial"/>
        </w:rPr>
        <w:t xml:space="preserve"> Harbour (at the LFA </w:t>
      </w:r>
      <w:r w:rsidR="00433BA1" w:rsidRPr="00911808">
        <w:rPr>
          <w:rFonts w:cs="Arial"/>
        </w:rPr>
        <w:t>25-26A</w:t>
      </w:r>
      <w:r w:rsidRPr="00911808">
        <w:rPr>
          <w:rFonts w:cs="Arial"/>
        </w:rPr>
        <w:t xml:space="preserve"> boundary</w:t>
      </w:r>
      <w:r w:rsidR="00433BA1" w:rsidRPr="00911808">
        <w:rPr>
          <w:rFonts w:cs="Arial"/>
        </w:rPr>
        <w:t xml:space="preserve"> in central Northumberland Strait</w:t>
      </w:r>
      <w:r w:rsidRPr="00911808">
        <w:rPr>
          <w:rFonts w:cs="Arial"/>
        </w:rPr>
        <w:t>) had the lowest abundance at 0.</w:t>
      </w:r>
      <w:r w:rsidR="00433BA1" w:rsidRPr="00911808">
        <w:rPr>
          <w:rFonts w:cs="Arial"/>
        </w:rPr>
        <w:t>1</w:t>
      </w:r>
      <w:r w:rsidRPr="00911808">
        <w:rPr>
          <w:rFonts w:cs="Arial"/>
        </w:rPr>
        <w:t>. In general terms, small lobsters seemed to be the driving factor for both the temporal and spatial trends. The contribution of cohorts 1 and 2 was significantly higher (</w:t>
      </w:r>
      <w:r w:rsidR="004A3C3A" w:rsidRPr="00911808">
        <w:rPr>
          <w:rFonts w:cs="Arial"/>
        </w:rPr>
        <w:t xml:space="preserve">Figure </w:t>
      </w:r>
      <w:r w:rsidR="00AC4772" w:rsidRPr="00911808">
        <w:rPr>
          <w:rFonts w:cs="Arial"/>
        </w:rPr>
        <w:t>105</w:t>
      </w:r>
      <w:r w:rsidRPr="00911808">
        <w:rPr>
          <w:rFonts w:cs="Arial"/>
        </w:rPr>
        <w:t>) compared to cohorts 3 to 6+ (cohort 0 will be discussed latter). However, spatio-temporal patterns in cohort abundance are often clearer if we focus on the ratios between cohorts, i.e.</w:t>
      </w:r>
      <w:r w:rsidR="00D150D4" w:rsidRPr="00911808">
        <w:rPr>
          <w:rFonts w:cs="Arial"/>
        </w:rPr>
        <w:t>,</w:t>
      </w:r>
      <w:r w:rsidR="00E13972" w:rsidRPr="00911808">
        <w:rPr>
          <w:rFonts w:cs="Arial"/>
        </w:rPr>
        <w:t xml:space="preserve"> </w:t>
      </w:r>
      <w:r w:rsidR="00E13972" w:rsidRPr="00911808">
        <w:rPr>
          <w:rFonts w:cs="Arial"/>
          <w:i/>
        </w:rPr>
        <w:t>R</w:t>
      </w:r>
      <w:r w:rsidR="00E13972" w:rsidRPr="00911808">
        <w:rPr>
          <w:rFonts w:cs="Arial"/>
        </w:rPr>
        <w:t xml:space="preserve"> or </w:t>
      </w:r>
      <w:r w:rsidR="00E13972" w:rsidRPr="00911808">
        <w:rPr>
          <w:rFonts w:cs="Arial"/>
          <w:i/>
        </w:rPr>
        <w:t>R*</w:t>
      </w:r>
      <w:r w:rsidR="00E13972" w:rsidRPr="00911808">
        <w:rPr>
          <w:rFonts w:cs="Arial"/>
        </w:rPr>
        <w:t xml:space="preserve">. </w:t>
      </w:r>
    </w:p>
    <w:p w:rsidR="00006CFD" w:rsidRPr="00911808" w:rsidRDefault="00006CFD" w:rsidP="00006CFD">
      <w:pPr>
        <w:rPr>
          <w:rFonts w:cs="Arial"/>
        </w:rPr>
      </w:pPr>
    </w:p>
    <w:p w:rsidR="00006CFD" w:rsidRPr="00911808" w:rsidRDefault="00E13972" w:rsidP="00006CFD">
      <w:pPr>
        <w:rPr>
          <w:rFonts w:cs="Arial"/>
        </w:rPr>
      </w:pPr>
      <w:r w:rsidRPr="00911808">
        <w:rPr>
          <w:rFonts w:cs="Arial"/>
          <w:i/>
        </w:rPr>
        <w:t>R</w:t>
      </w:r>
      <w:r w:rsidRPr="00911808">
        <w:rPr>
          <w:rFonts w:cs="Arial"/>
        </w:rPr>
        <w:t xml:space="preserve"> </w:t>
      </w:r>
      <w:r w:rsidR="00006CFD" w:rsidRPr="00911808">
        <w:rPr>
          <w:rFonts w:cs="Arial"/>
        </w:rPr>
        <w:t xml:space="preserve">values cannot be interpreted as mortality rates. Specifically, </w:t>
      </w:r>
      <w:r w:rsidRPr="00911808">
        <w:rPr>
          <w:rFonts w:cs="Arial"/>
          <w:i/>
        </w:rPr>
        <w:t>R</w:t>
      </w:r>
      <w:r w:rsidR="00006CFD" w:rsidRPr="00911808">
        <w:rPr>
          <w:rFonts w:cs="Arial"/>
          <w:i/>
        </w:rPr>
        <w:t>*</w:t>
      </w:r>
      <w:r w:rsidR="00006CFD" w:rsidRPr="00911808">
        <w:rPr>
          <w:rFonts w:cs="Arial"/>
        </w:rPr>
        <w:t xml:space="preserve"> values (i.e., relative to 1) are ratios between cohort means, and are a confounding of sampling </w:t>
      </w:r>
      <w:r w:rsidR="00071333" w:rsidRPr="00911808">
        <w:rPr>
          <w:rFonts w:cs="Arial"/>
        </w:rPr>
        <w:t>detection</w:t>
      </w:r>
      <w:r w:rsidR="00006CFD" w:rsidRPr="00911808">
        <w:rPr>
          <w:rFonts w:cs="Arial"/>
        </w:rPr>
        <w:t xml:space="preserve">, natural mortality, fishing mortality and spatial dynamics. However, meaningful inferences on </w:t>
      </w:r>
      <w:r w:rsidRPr="00911808">
        <w:rPr>
          <w:rFonts w:cs="Arial"/>
        </w:rPr>
        <w:t xml:space="preserve">individual </w:t>
      </w:r>
      <w:r w:rsidR="00006CFD" w:rsidRPr="00911808">
        <w:rPr>
          <w:rFonts w:cs="Arial"/>
        </w:rPr>
        <w:t xml:space="preserve">component processes of </w:t>
      </w:r>
      <w:r w:rsidRPr="00911808">
        <w:rPr>
          <w:rFonts w:cs="Arial"/>
          <w:i/>
        </w:rPr>
        <w:t>R</w:t>
      </w:r>
      <w:r w:rsidRPr="00911808">
        <w:rPr>
          <w:rFonts w:cs="Arial"/>
        </w:rPr>
        <w:t xml:space="preserve"> </w:t>
      </w:r>
      <w:r w:rsidR="00006CFD" w:rsidRPr="00911808">
        <w:rPr>
          <w:rFonts w:cs="Arial"/>
        </w:rPr>
        <w:t xml:space="preserve">may often be made, given that these are often cohort-specific. Mean values of </w:t>
      </w:r>
      <w:r w:rsidRPr="00911808">
        <w:rPr>
          <w:rFonts w:cs="Arial"/>
          <w:i/>
        </w:rPr>
        <w:t>R</w:t>
      </w:r>
      <w:r w:rsidR="00006CFD" w:rsidRPr="00911808">
        <w:rPr>
          <w:rFonts w:cs="Arial"/>
          <w:i/>
        </w:rPr>
        <w:t>*</w:t>
      </w:r>
      <w:r w:rsidR="00006CFD" w:rsidRPr="00911808">
        <w:rPr>
          <w:rFonts w:cs="Arial"/>
        </w:rPr>
        <w:t xml:space="preserve"> &gt;1 indicate an increase of lobster abundance compared to the previous cohort, while mean </w:t>
      </w:r>
      <w:r w:rsidR="001D4F23" w:rsidRPr="00911808">
        <w:rPr>
          <w:rFonts w:cs="Arial"/>
        </w:rPr>
        <w:t xml:space="preserve">values of </w:t>
      </w:r>
      <w:r w:rsidRPr="00911808">
        <w:rPr>
          <w:rFonts w:cs="Arial"/>
          <w:i/>
        </w:rPr>
        <w:t>R</w:t>
      </w:r>
      <w:r w:rsidR="00006CFD" w:rsidRPr="00911808">
        <w:rPr>
          <w:rFonts w:cs="Arial"/>
          <w:i/>
        </w:rPr>
        <w:t>*</w:t>
      </w:r>
      <w:r w:rsidR="00006CFD" w:rsidRPr="00911808">
        <w:rPr>
          <w:rFonts w:cs="Arial"/>
        </w:rPr>
        <w:t xml:space="preserve"> &lt;1 indicate a decrease. Thus, </w:t>
      </w:r>
      <w:r w:rsidR="00AC4772" w:rsidRPr="00911808">
        <w:rPr>
          <w:rFonts w:cs="Arial"/>
        </w:rPr>
        <w:t>Figure 106</w:t>
      </w:r>
      <w:r w:rsidR="004A3C3A" w:rsidRPr="00911808">
        <w:rPr>
          <w:rFonts w:cs="Arial"/>
        </w:rPr>
        <w:t xml:space="preserve"> </w:t>
      </w:r>
      <w:r w:rsidR="00006CFD" w:rsidRPr="00911808">
        <w:rPr>
          <w:rFonts w:cs="Arial"/>
        </w:rPr>
        <w:t xml:space="preserve">showed the variation in </w:t>
      </w:r>
      <w:r w:rsidRPr="00911808">
        <w:rPr>
          <w:rFonts w:cs="Arial"/>
          <w:i/>
        </w:rPr>
        <w:t>R</w:t>
      </w:r>
      <w:r w:rsidR="00006CFD" w:rsidRPr="00911808">
        <w:rPr>
          <w:rFonts w:cs="Arial"/>
          <w:i/>
        </w:rPr>
        <w:t>*</w:t>
      </w:r>
      <w:r w:rsidR="00006CFD" w:rsidRPr="00911808">
        <w:rPr>
          <w:rFonts w:cs="Arial"/>
        </w:rPr>
        <w:t xml:space="preserve"> ratios between cohorts averaged over all years and sites. The high </w:t>
      </w:r>
      <w:r w:rsidRPr="00911808">
        <w:rPr>
          <w:rFonts w:cs="Arial"/>
          <w:i/>
        </w:rPr>
        <w:t>R</w:t>
      </w:r>
      <w:r w:rsidR="00006CFD" w:rsidRPr="00911808">
        <w:rPr>
          <w:rFonts w:cs="Arial"/>
          <w:i/>
        </w:rPr>
        <w:t>*</w:t>
      </w:r>
      <w:r w:rsidR="00006CFD" w:rsidRPr="00911808">
        <w:rPr>
          <w:rFonts w:cs="Arial"/>
        </w:rPr>
        <w:t xml:space="preserve"> value of </w:t>
      </w:r>
      <w:r w:rsidR="001D4F23" w:rsidRPr="00911808">
        <w:rPr>
          <w:rFonts w:cs="Arial"/>
        </w:rPr>
        <w:t>3.0</w:t>
      </w:r>
      <w:r w:rsidR="00006CFD" w:rsidRPr="00911808">
        <w:rPr>
          <w:rFonts w:cs="Arial"/>
        </w:rPr>
        <w:t xml:space="preserve"> between the smallest cohorts (0 and 1), which are sedentary and cryptic, indicates a major </w:t>
      </w:r>
      <w:r w:rsidR="00071333" w:rsidRPr="00911808">
        <w:rPr>
          <w:rFonts w:cs="Arial"/>
        </w:rPr>
        <w:t>detection</w:t>
      </w:r>
      <w:r w:rsidR="00006CFD" w:rsidRPr="00911808">
        <w:rPr>
          <w:rFonts w:cs="Arial"/>
        </w:rPr>
        <w:t xml:space="preserve"> problem during SCUBA surveys. Hence, although cohort 0 represent lobsters &lt;19 mm CL (first benthic year-class) it should not be used as a reference or to draw any conclusions because it violates the first underlying assumption for line transects sampling (Burnham et al. 1980). In contrast to cohort 0 which has empirical means lower than those of cohort 1 in all sites and years, cohort 1 versus cohort 2 means were </w:t>
      </w:r>
      <w:r w:rsidR="001D4F23" w:rsidRPr="00911808">
        <w:rPr>
          <w:rFonts w:cs="Arial"/>
        </w:rPr>
        <w:t>higher</w:t>
      </w:r>
      <w:r w:rsidR="00006CFD" w:rsidRPr="00911808">
        <w:rPr>
          <w:rFonts w:cs="Arial"/>
        </w:rPr>
        <w:t xml:space="preserve"> (Figure </w:t>
      </w:r>
      <w:r w:rsidR="00AC4772" w:rsidRPr="00911808">
        <w:rPr>
          <w:rFonts w:cs="Arial"/>
        </w:rPr>
        <w:t>105</w:t>
      </w:r>
      <w:r w:rsidR="00006CFD" w:rsidRPr="00911808">
        <w:rPr>
          <w:rFonts w:cs="Arial"/>
        </w:rPr>
        <w:t xml:space="preserve">). Hence, the rather high mean </w:t>
      </w:r>
      <w:r w:rsidRPr="00911808">
        <w:rPr>
          <w:rFonts w:cs="Arial"/>
          <w:i/>
        </w:rPr>
        <w:t>R</w:t>
      </w:r>
      <w:r w:rsidR="00006CFD" w:rsidRPr="00911808">
        <w:rPr>
          <w:rFonts w:cs="Arial"/>
          <w:i/>
        </w:rPr>
        <w:t>*</w:t>
      </w:r>
      <w:r w:rsidR="00006CFD" w:rsidRPr="00911808">
        <w:rPr>
          <w:rFonts w:cs="Arial"/>
        </w:rPr>
        <w:t xml:space="preserve"> value (1.</w:t>
      </w:r>
      <w:r w:rsidR="00083E5E" w:rsidRPr="00911808">
        <w:rPr>
          <w:rFonts w:cs="Arial"/>
        </w:rPr>
        <w:t>3</w:t>
      </w:r>
      <w:r w:rsidR="00006CFD" w:rsidRPr="00911808">
        <w:rPr>
          <w:rFonts w:cs="Arial"/>
        </w:rPr>
        <w:t xml:space="preserve">) between cohorts 1 and 2 </w:t>
      </w:r>
      <w:r w:rsidR="004A3C3A" w:rsidRPr="00911808">
        <w:rPr>
          <w:rFonts w:cs="Arial"/>
        </w:rPr>
        <w:t xml:space="preserve">(Figure </w:t>
      </w:r>
      <w:r w:rsidR="00AC4772" w:rsidRPr="00911808">
        <w:rPr>
          <w:rFonts w:cs="Arial"/>
        </w:rPr>
        <w:t>106</w:t>
      </w:r>
      <w:r w:rsidR="004A3C3A" w:rsidRPr="00911808">
        <w:rPr>
          <w:rFonts w:cs="Arial"/>
        </w:rPr>
        <w:t>)</w:t>
      </w:r>
      <w:r w:rsidR="00006CFD" w:rsidRPr="00911808">
        <w:rPr>
          <w:rFonts w:cs="Arial"/>
        </w:rPr>
        <w:t xml:space="preserve"> should not be interpreted as a detection issue, but may be a result of spatial dynamics. </w:t>
      </w:r>
      <w:r w:rsidR="00083E5E" w:rsidRPr="00911808">
        <w:rPr>
          <w:rFonts w:cs="Arial"/>
        </w:rPr>
        <w:t>By separating the sample sites</w:t>
      </w:r>
      <w:r w:rsidRPr="00911808">
        <w:rPr>
          <w:rFonts w:cs="Arial"/>
        </w:rPr>
        <w:t xml:space="preserve"> into northern and southern components</w:t>
      </w:r>
      <w:r w:rsidR="00083E5E" w:rsidRPr="00911808">
        <w:rPr>
          <w:rFonts w:cs="Arial"/>
        </w:rPr>
        <w:t xml:space="preserve">, it becomes clear that the higher values of </w:t>
      </w:r>
      <w:r w:rsidRPr="00911808">
        <w:rPr>
          <w:rFonts w:cs="Arial"/>
          <w:i/>
        </w:rPr>
        <w:t>R</w:t>
      </w:r>
      <w:r w:rsidR="00083E5E" w:rsidRPr="00911808">
        <w:rPr>
          <w:rFonts w:cs="Arial"/>
          <w:i/>
        </w:rPr>
        <w:t>*</w:t>
      </w:r>
      <w:r w:rsidR="00083E5E" w:rsidRPr="00911808">
        <w:rPr>
          <w:rFonts w:cs="Arial"/>
        </w:rPr>
        <w:t xml:space="preserve"> by cohort when averaged over years and all sites is driven by sites located in c</w:t>
      </w:r>
      <w:r w:rsidR="00AC4772" w:rsidRPr="00911808">
        <w:rPr>
          <w:rFonts w:cs="Arial"/>
        </w:rPr>
        <w:t>entral Northumberland (Figure 107</w:t>
      </w:r>
      <w:r w:rsidR="00083E5E" w:rsidRPr="00911808">
        <w:rPr>
          <w:rFonts w:cs="Arial"/>
        </w:rPr>
        <w:t xml:space="preserve">), with an </w:t>
      </w:r>
      <w:r w:rsidRPr="00911808">
        <w:rPr>
          <w:rFonts w:cs="Arial"/>
          <w:i/>
        </w:rPr>
        <w:t>R</w:t>
      </w:r>
      <w:r w:rsidR="00083E5E" w:rsidRPr="00911808">
        <w:rPr>
          <w:rFonts w:cs="Arial"/>
          <w:i/>
        </w:rPr>
        <w:t>*</w:t>
      </w:r>
      <w:r w:rsidR="00083E5E" w:rsidRPr="00911808">
        <w:rPr>
          <w:rFonts w:cs="Arial"/>
        </w:rPr>
        <w:t xml:space="preserve"> value of 1.7 (1.2-2.3</w:t>
      </w:r>
      <w:r w:rsidR="005C364C" w:rsidRPr="00911808">
        <w:rPr>
          <w:rFonts w:cs="Arial"/>
        </w:rPr>
        <w:t>; 95% credibility interval</w:t>
      </w:r>
      <w:r w:rsidR="00083E5E" w:rsidRPr="00911808">
        <w:rPr>
          <w:rFonts w:cs="Arial"/>
        </w:rPr>
        <w:t>). In comparison, sites outside central Northumberland Strait</w:t>
      </w:r>
      <w:r w:rsidR="0057309B" w:rsidRPr="00911808">
        <w:rPr>
          <w:rFonts w:cs="Arial"/>
        </w:rPr>
        <w:t xml:space="preserve"> (Figure </w:t>
      </w:r>
      <w:r w:rsidR="00AC4772" w:rsidRPr="00911808">
        <w:rPr>
          <w:rFonts w:cs="Arial"/>
        </w:rPr>
        <w:t>108</w:t>
      </w:r>
      <w:r w:rsidR="0057309B" w:rsidRPr="00911808">
        <w:rPr>
          <w:rFonts w:cs="Arial"/>
        </w:rPr>
        <w:t>)</w:t>
      </w:r>
      <w:r w:rsidR="00083E5E" w:rsidRPr="00911808">
        <w:rPr>
          <w:rFonts w:cs="Arial"/>
        </w:rPr>
        <w:t xml:space="preserve"> have an </w:t>
      </w:r>
      <w:r w:rsidRPr="00911808">
        <w:rPr>
          <w:rFonts w:cs="Arial"/>
          <w:i/>
        </w:rPr>
        <w:t>R</w:t>
      </w:r>
      <w:r w:rsidR="00083E5E" w:rsidRPr="00911808">
        <w:rPr>
          <w:rFonts w:cs="Arial"/>
          <w:i/>
        </w:rPr>
        <w:t>*</w:t>
      </w:r>
      <w:r w:rsidR="00083E5E" w:rsidRPr="00911808">
        <w:rPr>
          <w:rFonts w:cs="Arial"/>
        </w:rPr>
        <w:t xml:space="preserve"> values between cohorts 1 and 2 of </w:t>
      </w:r>
      <w:r w:rsidR="00AE1C95" w:rsidRPr="00911808">
        <w:rPr>
          <w:rFonts w:cs="Arial"/>
        </w:rPr>
        <w:t>1.0</w:t>
      </w:r>
      <w:r w:rsidR="00083E5E" w:rsidRPr="00911808">
        <w:rPr>
          <w:rFonts w:cs="Arial"/>
        </w:rPr>
        <w:t xml:space="preserve"> (0.8-1.2</w:t>
      </w:r>
      <w:r w:rsidR="0057309B" w:rsidRPr="00911808">
        <w:rPr>
          <w:rFonts w:cs="Arial"/>
        </w:rPr>
        <w:t>;</w:t>
      </w:r>
      <w:r w:rsidR="005C364C" w:rsidRPr="00911808">
        <w:rPr>
          <w:rFonts w:cs="Arial"/>
        </w:rPr>
        <w:t xml:space="preserve"> 95% credibility interval</w:t>
      </w:r>
      <w:r w:rsidR="00083E5E" w:rsidRPr="00911808">
        <w:rPr>
          <w:rFonts w:cs="Arial"/>
        </w:rPr>
        <w:t>). Thus, c</w:t>
      </w:r>
      <w:r w:rsidR="00006CFD" w:rsidRPr="00911808">
        <w:rPr>
          <w:rFonts w:cs="Arial"/>
        </w:rPr>
        <w:t xml:space="preserve">ohort 1 could be used as </w:t>
      </w:r>
      <w:r w:rsidR="00083E5E" w:rsidRPr="00911808">
        <w:rPr>
          <w:rFonts w:cs="Arial"/>
        </w:rPr>
        <w:t xml:space="preserve">the </w:t>
      </w:r>
      <w:r w:rsidR="005C364C" w:rsidRPr="00911808">
        <w:rPr>
          <w:rFonts w:cs="Arial"/>
        </w:rPr>
        <w:t xml:space="preserve">index of </w:t>
      </w:r>
      <w:r w:rsidR="00006CFD" w:rsidRPr="00911808">
        <w:rPr>
          <w:szCs w:val="24"/>
        </w:rPr>
        <w:t xml:space="preserve">recruitment to the benthic habitat </w:t>
      </w:r>
      <w:r w:rsidR="00006CFD" w:rsidRPr="00911808">
        <w:rPr>
          <w:rFonts w:cs="Arial"/>
        </w:rPr>
        <w:t>(one of the production indicator</w:t>
      </w:r>
      <w:r w:rsidR="00006CFD" w:rsidRPr="00911808">
        <w:rPr>
          <w:szCs w:val="24"/>
        </w:rPr>
        <w:t>)</w:t>
      </w:r>
      <w:r w:rsidR="00006CFD" w:rsidRPr="00911808">
        <w:rPr>
          <w:rFonts w:cs="Arial"/>
        </w:rPr>
        <w:t>.</w:t>
      </w:r>
    </w:p>
    <w:p w:rsidR="00006CFD" w:rsidRPr="00911808" w:rsidRDefault="00006CFD" w:rsidP="00006CFD">
      <w:pPr>
        <w:rPr>
          <w:rFonts w:cs="Arial"/>
        </w:rPr>
      </w:pPr>
    </w:p>
    <w:p w:rsidR="0086063E" w:rsidRPr="00911808" w:rsidRDefault="00006CFD" w:rsidP="0086063E">
      <w:pPr>
        <w:rPr>
          <w:rFonts w:cs="Arial"/>
        </w:rPr>
      </w:pPr>
      <w:r w:rsidRPr="00911808">
        <w:rPr>
          <w:szCs w:val="24"/>
        </w:rPr>
        <w:t xml:space="preserve">For larger cohorts, </w:t>
      </w:r>
      <w:r w:rsidR="00E13972" w:rsidRPr="00911808">
        <w:rPr>
          <w:i/>
          <w:szCs w:val="24"/>
        </w:rPr>
        <w:t>R</w:t>
      </w:r>
      <w:r w:rsidRPr="00911808">
        <w:rPr>
          <w:i/>
          <w:szCs w:val="24"/>
        </w:rPr>
        <w:t>*</w:t>
      </w:r>
      <w:r w:rsidRPr="00911808">
        <w:rPr>
          <w:szCs w:val="24"/>
        </w:rPr>
        <w:t xml:space="preserve"> ratios tend to be centered </w:t>
      </w:r>
      <w:r w:rsidR="0086063E" w:rsidRPr="00911808">
        <w:rPr>
          <w:szCs w:val="24"/>
        </w:rPr>
        <w:t xml:space="preserve">at </w:t>
      </w:r>
      <w:r w:rsidRPr="00911808">
        <w:rPr>
          <w:szCs w:val="24"/>
        </w:rPr>
        <w:t xml:space="preserve">or </w:t>
      </w:r>
      <w:r w:rsidR="00AC63C6" w:rsidRPr="00911808">
        <w:rPr>
          <w:szCs w:val="24"/>
        </w:rPr>
        <w:t xml:space="preserve">below </w:t>
      </w:r>
      <w:r w:rsidRPr="00911808">
        <w:rPr>
          <w:szCs w:val="24"/>
        </w:rPr>
        <w:t>1</w:t>
      </w:r>
      <w:r w:rsidR="00D37CD2" w:rsidRPr="00911808">
        <w:rPr>
          <w:szCs w:val="24"/>
        </w:rPr>
        <w:t xml:space="preserve"> </w:t>
      </w:r>
      <w:r w:rsidR="00AE1C95" w:rsidRPr="00911808">
        <w:rPr>
          <w:szCs w:val="24"/>
        </w:rPr>
        <w:t xml:space="preserve">in LFA 23 and sub-region 25N </w:t>
      </w:r>
      <w:r w:rsidR="00D37CD2" w:rsidRPr="00911808">
        <w:rPr>
          <w:szCs w:val="24"/>
        </w:rPr>
        <w:t xml:space="preserve">(Figure </w:t>
      </w:r>
      <w:r w:rsidR="00AC4772" w:rsidRPr="00911808">
        <w:rPr>
          <w:szCs w:val="24"/>
        </w:rPr>
        <w:t>108</w:t>
      </w:r>
      <w:r w:rsidR="00D37CD2" w:rsidRPr="00911808">
        <w:rPr>
          <w:szCs w:val="24"/>
        </w:rPr>
        <w:t>)</w:t>
      </w:r>
      <w:r w:rsidRPr="00911808">
        <w:rPr>
          <w:szCs w:val="24"/>
        </w:rPr>
        <w:t xml:space="preserve">, although </w:t>
      </w:r>
      <w:r w:rsidR="00AE1C95" w:rsidRPr="00911808">
        <w:rPr>
          <w:szCs w:val="24"/>
        </w:rPr>
        <w:t xml:space="preserve">in central Northumberland Strait </w:t>
      </w:r>
      <w:r w:rsidR="005C364C" w:rsidRPr="00911808">
        <w:rPr>
          <w:szCs w:val="24"/>
        </w:rPr>
        <w:t xml:space="preserve">they </w:t>
      </w:r>
      <w:r w:rsidR="00D37CD2" w:rsidRPr="00911808">
        <w:rPr>
          <w:szCs w:val="24"/>
        </w:rPr>
        <w:t xml:space="preserve">are </w:t>
      </w:r>
      <w:r w:rsidR="005C364C" w:rsidRPr="00911808">
        <w:rPr>
          <w:szCs w:val="24"/>
        </w:rPr>
        <w:t xml:space="preserve">generally </w:t>
      </w:r>
      <w:r w:rsidRPr="00911808">
        <w:rPr>
          <w:szCs w:val="24"/>
        </w:rPr>
        <w:t>&gt;1</w:t>
      </w:r>
      <w:r w:rsidR="0086063E" w:rsidRPr="00911808">
        <w:rPr>
          <w:szCs w:val="24"/>
        </w:rPr>
        <w:t xml:space="preserve"> (Figure </w:t>
      </w:r>
      <w:r w:rsidR="00AC4772" w:rsidRPr="00911808">
        <w:rPr>
          <w:szCs w:val="24"/>
        </w:rPr>
        <w:t>107</w:t>
      </w:r>
      <w:r w:rsidR="0086063E" w:rsidRPr="00911808">
        <w:rPr>
          <w:szCs w:val="24"/>
        </w:rPr>
        <w:t>)</w:t>
      </w:r>
      <w:r w:rsidR="00AE1C95" w:rsidRPr="00911808">
        <w:rPr>
          <w:szCs w:val="24"/>
        </w:rPr>
        <w:t xml:space="preserve">. </w:t>
      </w:r>
      <w:r w:rsidR="00FE7A21" w:rsidRPr="00911808">
        <w:rPr>
          <w:szCs w:val="24"/>
        </w:rPr>
        <w:t xml:space="preserve">Similarly, </w:t>
      </w:r>
      <w:r w:rsidR="00E13972" w:rsidRPr="00911808">
        <w:rPr>
          <w:i/>
          <w:szCs w:val="24"/>
        </w:rPr>
        <w:t>R</w:t>
      </w:r>
      <w:r w:rsidR="00FE7A21" w:rsidRPr="00911808">
        <w:rPr>
          <w:i/>
          <w:szCs w:val="24"/>
        </w:rPr>
        <w:t>*</w:t>
      </w:r>
      <w:r w:rsidR="00FE7A21" w:rsidRPr="00911808">
        <w:rPr>
          <w:szCs w:val="24"/>
        </w:rPr>
        <w:t xml:space="preserve"> values by site averaged over years and cohorts indicated that the average values were </w:t>
      </w:r>
      <w:r w:rsidR="00C90DA6" w:rsidRPr="00911808">
        <w:rPr>
          <w:szCs w:val="24"/>
        </w:rPr>
        <w:t>&gt;</w:t>
      </w:r>
      <w:r w:rsidR="00FE7A21" w:rsidRPr="00911808">
        <w:rPr>
          <w:szCs w:val="24"/>
        </w:rPr>
        <w:t xml:space="preserve">1, except in Cocagne, for sites located in central Northumberland Strait (Figure </w:t>
      </w:r>
      <w:r w:rsidR="00AC4772" w:rsidRPr="00911808">
        <w:rPr>
          <w:szCs w:val="24"/>
        </w:rPr>
        <w:t>109</w:t>
      </w:r>
      <w:r w:rsidR="00FE7A21" w:rsidRPr="00911808">
        <w:rPr>
          <w:szCs w:val="24"/>
        </w:rPr>
        <w:t xml:space="preserve">). </w:t>
      </w:r>
      <w:r w:rsidR="00C90DA6" w:rsidRPr="00911808">
        <w:rPr>
          <w:szCs w:val="24"/>
        </w:rPr>
        <w:t xml:space="preserve">The mean </w:t>
      </w:r>
      <w:r w:rsidR="00E13972" w:rsidRPr="00911808">
        <w:rPr>
          <w:i/>
          <w:szCs w:val="24"/>
        </w:rPr>
        <w:t>R</w:t>
      </w:r>
      <w:r w:rsidR="00C90DA6" w:rsidRPr="00911808">
        <w:rPr>
          <w:i/>
          <w:szCs w:val="24"/>
        </w:rPr>
        <w:t>*</w:t>
      </w:r>
      <w:r w:rsidR="00C90DA6" w:rsidRPr="00911808">
        <w:rPr>
          <w:szCs w:val="24"/>
        </w:rPr>
        <w:t xml:space="preserve"> values for sites outside of central Northumberland Strait are at or below 1, while Shediac, Robichaud and Fox Harbour are significantly higher </w:t>
      </w:r>
      <w:r w:rsidR="00C90DA6" w:rsidRPr="00911808">
        <w:rPr>
          <w:szCs w:val="24"/>
        </w:rPr>
        <w:lastRenderedPageBreak/>
        <w:t xml:space="preserve">than 1 (Figure </w:t>
      </w:r>
      <w:r w:rsidR="00AC4772" w:rsidRPr="00911808">
        <w:rPr>
          <w:szCs w:val="24"/>
        </w:rPr>
        <w:t>109</w:t>
      </w:r>
      <w:r w:rsidR="00C90DA6" w:rsidRPr="00911808">
        <w:rPr>
          <w:szCs w:val="24"/>
        </w:rPr>
        <w:t xml:space="preserve">). The mean </w:t>
      </w:r>
      <w:r w:rsidR="00E13972" w:rsidRPr="00911808">
        <w:rPr>
          <w:i/>
          <w:szCs w:val="24"/>
        </w:rPr>
        <w:t>R</w:t>
      </w:r>
      <w:r w:rsidR="00C90DA6" w:rsidRPr="00911808">
        <w:rPr>
          <w:i/>
          <w:szCs w:val="24"/>
        </w:rPr>
        <w:t>*</w:t>
      </w:r>
      <w:r w:rsidR="00C90DA6" w:rsidRPr="00911808">
        <w:rPr>
          <w:szCs w:val="24"/>
        </w:rPr>
        <w:t xml:space="preserve"> values for Cocagne and Toney’s River, both sites at the end of central Northumberland Strait, are at and above 1, respectively, but are significantly higher than 1, </w:t>
      </w:r>
      <w:r w:rsidR="00FE7A21" w:rsidRPr="00911808">
        <w:rPr>
          <w:szCs w:val="24"/>
        </w:rPr>
        <w:t>Hence, i</w:t>
      </w:r>
      <w:r w:rsidR="00AE1C95" w:rsidRPr="00911808">
        <w:rPr>
          <w:szCs w:val="24"/>
        </w:rPr>
        <w:t>t could</w:t>
      </w:r>
      <w:r w:rsidR="0086063E" w:rsidRPr="00911808">
        <w:rPr>
          <w:szCs w:val="24"/>
        </w:rPr>
        <w:t xml:space="preserve"> reflect a</w:t>
      </w:r>
      <w:r w:rsidR="0086063E" w:rsidRPr="00911808">
        <w:t xml:space="preserve"> marked inflow of lobster </w:t>
      </w:r>
      <w:r w:rsidR="0057309B" w:rsidRPr="00911808">
        <w:t>i</w:t>
      </w:r>
      <w:r w:rsidR="0086063E" w:rsidRPr="00911808">
        <w:t>nto sampling sites</w:t>
      </w:r>
      <w:r w:rsidR="00C90DA6" w:rsidRPr="00911808">
        <w:t xml:space="preserve"> within </w:t>
      </w:r>
      <w:r w:rsidR="00C90DA6" w:rsidRPr="00911808">
        <w:rPr>
          <w:szCs w:val="24"/>
        </w:rPr>
        <w:t>central Northumberland Strait</w:t>
      </w:r>
      <w:r w:rsidR="0086063E" w:rsidRPr="00911808">
        <w:t>. Furthermore, based on the Bayesian estimation model, the standardized lobster abundance by cohort in Caraquet compared to Shediac and Fox Harbour (</w:t>
      </w:r>
      <w:r w:rsidR="006542A3" w:rsidRPr="00911808">
        <w:t xml:space="preserve">Figure </w:t>
      </w:r>
      <w:r w:rsidR="00AC4772" w:rsidRPr="00911808">
        <w:t>110</w:t>
      </w:r>
      <w:r w:rsidR="0086063E" w:rsidRPr="00911808">
        <w:t>) indicated that the population dynamics were strikingly different. Abundances for cohorts 3</w:t>
      </w:r>
      <w:r w:rsidR="0086063E" w:rsidRPr="00911808">
        <w:rPr>
          <w:rFonts w:cs="Arial"/>
        </w:rPr>
        <w:t xml:space="preserve"> to 6+ cannot be the result of the local abundance of cohorts 1 and 2, and thus corroborating that the high values of </w:t>
      </w:r>
      <w:r w:rsidR="00E13972" w:rsidRPr="00911808">
        <w:rPr>
          <w:rFonts w:cs="Arial"/>
          <w:i/>
        </w:rPr>
        <w:t>R</w:t>
      </w:r>
      <w:r w:rsidR="0086063E" w:rsidRPr="00911808">
        <w:rPr>
          <w:rFonts w:cs="Arial"/>
          <w:i/>
        </w:rPr>
        <w:t>* i</w:t>
      </w:r>
      <w:r w:rsidR="0086063E" w:rsidRPr="00911808">
        <w:rPr>
          <w:rFonts w:cs="Arial"/>
        </w:rPr>
        <w:t xml:space="preserve">n central Northumberland Strait was due to an inflow of lobsters in that area. </w:t>
      </w:r>
    </w:p>
    <w:p w:rsidR="00D37CD2" w:rsidRPr="00911808" w:rsidRDefault="00D37CD2" w:rsidP="00006CFD">
      <w:pPr>
        <w:rPr>
          <w:szCs w:val="24"/>
        </w:rPr>
      </w:pPr>
    </w:p>
    <w:p w:rsidR="00333163" w:rsidRPr="00911808" w:rsidRDefault="00855DA1" w:rsidP="00006CFD">
      <w:r w:rsidRPr="00911808">
        <w:rPr>
          <w:szCs w:val="24"/>
        </w:rPr>
        <w:t>Because lobster</w:t>
      </w:r>
      <w:r w:rsidR="00AC63C6" w:rsidRPr="00911808">
        <w:rPr>
          <w:szCs w:val="24"/>
        </w:rPr>
        <w:t xml:space="preserve"> population dynamics in central Northumberland do not </w:t>
      </w:r>
      <w:r w:rsidR="00D150D4" w:rsidRPr="00911808">
        <w:rPr>
          <w:szCs w:val="24"/>
        </w:rPr>
        <w:t>stem</w:t>
      </w:r>
      <w:r w:rsidR="00E13972" w:rsidRPr="00911808">
        <w:rPr>
          <w:szCs w:val="24"/>
        </w:rPr>
        <w:t xml:space="preserve"> from </w:t>
      </w:r>
      <w:r w:rsidR="00AC63C6" w:rsidRPr="00911808">
        <w:rPr>
          <w:szCs w:val="24"/>
        </w:rPr>
        <w:t>recruitment</w:t>
      </w:r>
      <w:r w:rsidR="00E13972" w:rsidRPr="00911808">
        <w:rPr>
          <w:szCs w:val="24"/>
        </w:rPr>
        <w:t xml:space="preserve">, </w:t>
      </w:r>
      <w:r w:rsidR="00AC63C6" w:rsidRPr="00911808">
        <w:rPr>
          <w:szCs w:val="24"/>
        </w:rPr>
        <w:t xml:space="preserve">we will describe results from the Bayesian estimation model for sites in </w:t>
      </w:r>
      <w:r w:rsidR="0057309B" w:rsidRPr="00911808">
        <w:rPr>
          <w:szCs w:val="24"/>
        </w:rPr>
        <w:t xml:space="preserve">LFA </w:t>
      </w:r>
      <w:r w:rsidR="00AC63C6" w:rsidRPr="00911808">
        <w:rPr>
          <w:szCs w:val="24"/>
        </w:rPr>
        <w:t>23</w:t>
      </w:r>
      <w:r w:rsidR="0057309B" w:rsidRPr="00911808">
        <w:rPr>
          <w:szCs w:val="24"/>
        </w:rPr>
        <w:t xml:space="preserve"> </w:t>
      </w:r>
      <w:r w:rsidR="00AC63C6" w:rsidRPr="00911808">
        <w:rPr>
          <w:szCs w:val="24"/>
        </w:rPr>
        <w:t xml:space="preserve">and </w:t>
      </w:r>
      <w:r w:rsidR="0057309B" w:rsidRPr="00911808">
        <w:rPr>
          <w:szCs w:val="24"/>
        </w:rPr>
        <w:t xml:space="preserve">sub-region </w:t>
      </w:r>
      <w:r w:rsidR="00AC63C6" w:rsidRPr="00911808">
        <w:rPr>
          <w:szCs w:val="24"/>
        </w:rPr>
        <w:t>2</w:t>
      </w:r>
      <w:r w:rsidR="0057309B" w:rsidRPr="00911808">
        <w:rPr>
          <w:szCs w:val="24"/>
        </w:rPr>
        <w:t xml:space="preserve">5N (Figure </w:t>
      </w:r>
      <w:r w:rsidR="00AC4772" w:rsidRPr="00911808">
        <w:rPr>
          <w:szCs w:val="24"/>
        </w:rPr>
        <w:t>108</w:t>
      </w:r>
      <w:r w:rsidR="0057309B" w:rsidRPr="00911808">
        <w:rPr>
          <w:szCs w:val="24"/>
        </w:rPr>
        <w:t>)</w:t>
      </w:r>
      <w:r w:rsidR="00E13972" w:rsidRPr="00911808">
        <w:rPr>
          <w:szCs w:val="24"/>
        </w:rPr>
        <w:t xml:space="preserve"> separately</w:t>
      </w:r>
      <w:r w:rsidR="00AC63C6" w:rsidRPr="00911808">
        <w:rPr>
          <w:szCs w:val="24"/>
        </w:rPr>
        <w:t xml:space="preserve">. </w:t>
      </w:r>
      <w:r w:rsidR="00006CFD" w:rsidRPr="00911808">
        <w:rPr>
          <w:szCs w:val="24"/>
        </w:rPr>
        <w:t xml:space="preserve">For cohort 3, a large decrease in abundance from cohort 2 is </w:t>
      </w:r>
      <w:r w:rsidR="00DE1693" w:rsidRPr="00911808">
        <w:rPr>
          <w:szCs w:val="24"/>
        </w:rPr>
        <w:t xml:space="preserve">observed </w:t>
      </w:r>
      <w:r w:rsidR="00006CFD" w:rsidRPr="00911808">
        <w:rPr>
          <w:szCs w:val="24"/>
        </w:rPr>
        <w:t xml:space="preserve">with a mean </w:t>
      </w:r>
      <w:r w:rsidR="00E13972" w:rsidRPr="00911808">
        <w:rPr>
          <w:i/>
          <w:szCs w:val="24"/>
        </w:rPr>
        <w:t>R</w:t>
      </w:r>
      <w:r w:rsidR="00006CFD" w:rsidRPr="00911808">
        <w:rPr>
          <w:i/>
          <w:szCs w:val="24"/>
        </w:rPr>
        <w:t>*</w:t>
      </w:r>
      <w:r w:rsidR="00006CFD" w:rsidRPr="00911808">
        <w:rPr>
          <w:szCs w:val="24"/>
        </w:rPr>
        <w:t xml:space="preserve"> value of 0.</w:t>
      </w:r>
      <w:r w:rsidR="000A2D52" w:rsidRPr="00911808">
        <w:rPr>
          <w:szCs w:val="24"/>
        </w:rPr>
        <w:t>6</w:t>
      </w:r>
      <w:r w:rsidR="00006CFD" w:rsidRPr="00911808">
        <w:rPr>
          <w:szCs w:val="24"/>
        </w:rPr>
        <w:t xml:space="preserve"> (</w:t>
      </w:r>
      <w:r w:rsidR="000A2D52" w:rsidRPr="00911808">
        <w:t xml:space="preserve">Figure </w:t>
      </w:r>
      <w:r w:rsidR="00AC4772" w:rsidRPr="00911808">
        <w:t>108</w:t>
      </w:r>
      <w:r w:rsidR="00006CFD" w:rsidRPr="00911808">
        <w:rPr>
          <w:szCs w:val="24"/>
        </w:rPr>
        <w:t xml:space="preserve">). Assuming a high detection probability and minimal movement, this drop would be attributed to natural mortality because of the lobster ethology, i.e., change in the movement behavior of small lobsters. Cohorts 0 and 1 (lobsters &lt;33 mm CL) are considered cryptic, i.e., hiding in burrows with a small movement range. </w:t>
      </w:r>
      <w:r w:rsidR="0013091E" w:rsidRPr="00911808">
        <w:rPr>
          <w:szCs w:val="24"/>
        </w:rPr>
        <w:t xml:space="preserve">Lobsters start to roam </w:t>
      </w:r>
      <w:r w:rsidR="00006CFD" w:rsidRPr="00911808">
        <w:rPr>
          <w:szCs w:val="24"/>
        </w:rPr>
        <w:t>at cohort 2</w:t>
      </w:r>
      <w:r w:rsidR="0013091E" w:rsidRPr="00911808">
        <w:rPr>
          <w:szCs w:val="24"/>
        </w:rPr>
        <w:t xml:space="preserve"> and are fully vagile by cohort 3, </w:t>
      </w:r>
      <w:r w:rsidR="00006CFD" w:rsidRPr="00911808">
        <w:rPr>
          <w:szCs w:val="24"/>
        </w:rPr>
        <w:t xml:space="preserve">and consequently more vulnerable to predators with an expected increase in natural mortality. </w:t>
      </w:r>
      <w:r w:rsidR="00006CFD" w:rsidRPr="00911808">
        <w:t xml:space="preserve">Between cohorts 3 and 4, due to their larger size and few putative predators, natural mortality for lobster was assumed to be fairly low and the observed </w:t>
      </w:r>
      <w:r w:rsidR="00E13972" w:rsidRPr="00911808">
        <w:rPr>
          <w:i/>
        </w:rPr>
        <w:t>R</w:t>
      </w:r>
      <w:r w:rsidR="00006CFD" w:rsidRPr="00911808">
        <w:rPr>
          <w:i/>
        </w:rPr>
        <w:t>*</w:t>
      </w:r>
      <w:r w:rsidR="00006CFD" w:rsidRPr="00911808">
        <w:t xml:space="preserve"> value of 1.0 lends support to this hypothesis (</w:t>
      </w:r>
      <w:r w:rsidR="000A2D52" w:rsidRPr="00911808">
        <w:t xml:space="preserve">Figure </w:t>
      </w:r>
      <w:r w:rsidR="00AC4772" w:rsidRPr="00911808">
        <w:t>108</w:t>
      </w:r>
      <w:r w:rsidR="00006CFD" w:rsidRPr="00911808">
        <w:t xml:space="preserve">), since assuming a size-dependent </w:t>
      </w:r>
      <w:r w:rsidR="00071333" w:rsidRPr="00911808">
        <w:t>detection</w:t>
      </w:r>
      <w:r w:rsidR="00006CFD" w:rsidRPr="00911808">
        <w:t xml:space="preserve"> or a significant mortality would imply a lower value. Note that these cohorts are not affected by fishing mortality. If this hypothesis also holds for cohorts 5 and 6, then, assuming a null net inflow of lobster across sites, we could interpret that their corresponding </w:t>
      </w:r>
      <w:r w:rsidR="00E13972" w:rsidRPr="00911808">
        <w:rPr>
          <w:i/>
        </w:rPr>
        <w:t>R</w:t>
      </w:r>
      <w:r w:rsidR="00006CFD" w:rsidRPr="00911808">
        <w:rPr>
          <w:i/>
        </w:rPr>
        <w:t>*</w:t>
      </w:r>
      <w:r w:rsidR="00006CFD" w:rsidRPr="00911808">
        <w:t xml:space="preserve"> values </w:t>
      </w:r>
      <w:r w:rsidR="004A3C3A" w:rsidRPr="00911808">
        <w:t xml:space="preserve">should be related to the </w:t>
      </w:r>
      <w:r w:rsidR="00006CFD" w:rsidRPr="00911808">
        <w:t xml:space="preserve">exploitation rate. In fact, a steady overall decline </w:t>
      </w:r>
      <w:r w:rsidR="00845644" w:rsidRPr="00911808">
        <w:t xml:space="preserve">of the empirical abundance </w:t>
      </w:r>
      <w:r w:rsidR="00006CFD" w:rsidRPr="00911808">
        <w:t>was observed for cohorts 4, 5 and 6+ (</w:t>
      </w:r>
      <w:r w:rsidR="000A2D52" w:rsidRPr="00911808">
        <w:t xml:space="preserve">Figure </w:t>
      </w:r>
      <w:r w:rsidR="00AC4772" w:rsidRPr="00911808">
        <w:t>105</w:t>
      </w:r>
      <w:r w:rsidR="00006CFD" w:rsidRPr="00911808">
        <w:t xml:space="preserve">). The decline in </w:t>
      </w:r>
      <w:r w:rsidR="00E13972" w:rsidRPr="00911808">
        <w:rPr>
          <w:i/>
        </w:rPr>
        <w:t>R</w:t>
      </w:r>
      <w:r w:rsidR="00006CFD" w:rsidRPr="00911808">
        <w:rPr>
          <w:i/>
        </w:rPr>
        <w:t>*</w:t>
      </w:r>
      <w:r w:rsidR="00006CFD" w:rsidRPr="00911808">
        <w:t xml:space="preserve"> values </w:t>
      </w:r>
      <w:r w:rsidR="000A2D52" w:rsidRPr="00911808">
        <w:t xml:space="preserve">(Figure </w:t>
      </w:r>
      <w:r w:rsidR="00AC4772" w:rsidRPr="00911808">
        <w:t>108</w:t>
      </w:r>
      <w:r w:rsidR="000A2D52" w:rsidRPr="00911808">
        <w:t xml:space="preserve">) </w:t>
      </w:r>
      <w:r w:rsidR="00006CFD" w:rsidRPr="00911808">
        <w:t>could be attributed to fishing mortality, as cohort 5 (lobsters 70-81 mm CL) is the first cohort to be commercial exploited.</w:t>
      </w:r>
    </w:p>
    <w:p w:rsidR="00333163" w:rsidRPr="00911808" w:rsidRDefault="00333163" w:rsidP="00006CFD"/>
    <w:p w:rsidR="00333163" w:rsidRPr="00911808" w:rsidRDefault="00333163" w:rsidP="00333163">
      <w:pPr>
        <w:rPr>
          <w:rFonts w:cs="Arial"/>
        </w:rPr>
      </w:pPr>
      <w:r w:rsidRPr="00911808">
        <w:rPr>
          <w:szCs w:val="24"/>
        </w:rPr>
        <w:t xml:space="preserve">Finally, there </w:t>
      </w:r>
      <w:r w:rsidR="0007760D" w:rsidRPr="00911808">
        <w:rPr>
          <w:szCs w:val="24"/>
        </w:rPr>
        <w:t xml:space="preserve">is </w:t>
      </w:r>
      <w:r w:rsidRPr="00911808">
        <w:rPr>
          <w:szCs w:val="24"/>
        </w:rPr>
        <w:t xml:space="preserve">no </w:t>
      </w:r>
      <w:r w:rsidR="00E13972" w:rsidRPr="00911808">
        <w:rPr>
          <w:szCs w:val="24"/>
        </w:rPr>
        <w:t xml:space="preserve">significant </w:t>
      </w:r>
      <w:r w:rsidRPr="00911808">
        <w:rPr>
          <w:szCs w:val="24"/>
        </w:rPr>
        <w:t xml:space="preserve">trend in the mean values of </w:t>
      </w:r>
      <w:r w:rsidR="00E13972" w:rsidRPr="00911808">
        <w:rPr>
          <w:i/>
          <w:szCs w:val="24"/>
        </w:rPr>
        <w:t>R</w:t>
      </w:r>
      <w:r w:rsidRPr="00911808">
        <w:rPr>
          <w:i/>
          <w:szCs w:val="24"/>
        </w:rPr>
        <w:t>*</w:t>
      </w:r>
      <w:r w:rsidRPr="00911808">
        <w:rPr>
          <w:szCs w:val="24"/>
        </w:rPr>
        <w:t xml:space="preserve"> by year</w:t>
      </w:r>
      <w:r w:rsidR="004274E1" w:rsidRPr="00911808">
        <w:rPr>
          <w:szCs w:val="24"/>
        </w:rPr>
        <w:t>,</w:t>
      </w:r>
      <w:r w:rsidRPr="00911808">
        <w:rPr>
          <w:szCs w:val="24"/>
        </w:rPr>
        <w:t xml:space="preserve"> </w:t>
      </w:r>
      <w:r w:rsidR="00E069B3" w:rsidRPr="00911808">
        <w:rPr>
          <w:szCs w:val="24"/>
        </w:rPr>
        <w:t xml:space="preserve">observed around 1 </w:t>
      </w:r>
      <w:r w:rsidRPr="00911808">
        <w:rPr>
          <w:szCs w:val="24"/>
        </w:rPr>
        <w:t>(</w:t>
      </w:r>
      <w:r w:rsidRPr="00911808">
        <w:t xml:space="preserve">Figure </w:t>
      </w:r>
      <w:r w:rsidR="007E710E" w:rsidRPr="00911808">
        <w:t>111</w:t>
      </w:r>
      <w:r w:rsidRPr="00911808">
        <w:t>)</w:t>
      </w:r>
      <w:r w:rsidR="004274E1" w:rsidRPr="00911808">
        <w:t>,</w:t>
      </w:r>
      <w:r w:rsidRPr="00911808">
        <w:t xml:space="preserve"> </w:t>
      </w:r>
      <w:r w:rsidRPr="00911808">
        <w:rPr>
          <w:szCs w:val="24"/>
        </w:rPr>
        <w:t>except for the high va</w:t>
      </w:r>
      <w:r w:rsidR="00B95FC4" w:rsidRPr="00911808">
        <w:rPr>
          <w:szCs w:val="24"/>
        </w:rPr>
        <w:t xml:space="preserve">lue </w:t>
      </w:r>
      <w:r w:rsidRPr="00911808">
        <w:rPr>
          <w:szCs w:val="24"/>
        </w:rPr>
        <w:t xml:space="preserve">in </w:t>
      </w:r>
      <w:r w:rsidR="00B95FC4" w:rsidRPr="00911808">
        <w:rPr>
          <w:szCs w:val="24"/>
        </w:rPr>
        <w:t>2004</w:t>
      </w:r>
      <w:r w:rsidR="00E13972" w:rsidRPr="00911808">
        <w:rPr>
          <w:szCs w:val="24"/>
        </w:rPr>
        <w:t>-</w:t>
      </w:r>
      <w:r w:rsidRPr="00911808">
        <w:rPr>
          <w:szCs w:val="24"/>
        </w:rPr>
        <w:t>2005</w:t>
      </w:r>
      <w:r w:rsidR="00E069B3" w:rsidRPr="00911808">
        <w:rPr>
          <w:szCs w:val="24"/>
        </w:rPr>
        <w:t xml:space="preserve"> (</w:t>
      </w:r>
      <w:r w:rsidR="00B42234" w:rsidRPr="00911808">
        <w:rPr>
          <w:szCs w:val="24"/>
        </w:rPr>
        <w:t>2.1</w:t>
      </w:r>
      <w:r w:rsidR="00E069B3" w:rsidRPr="00911808">
        <w:rPr>
          <w:szCs w:val="24"/>
        </w:rPr>
        <w:t xml:space="preserve">) </w:t>
      </w:r>
      <w:r w:rsidR="00B95FC4" w:rsidRPr="00911808">
        <w:rPr>
          <w:szCs w:val="24"/>
        </w:rPr>
        <w:t xml:space="preserve">that </w:t>
      </w:r>
      <w:r w:rsidR="0007760D" w:rsidRPr="00911808">
        <w:rPr>
          <w:szCs w:val="24"/>
        </w:rPr>
        <w:t xml:space="preserve">is </w:t>
      </w:r>
      <w:r w:rsidRPr="00911808">
        <w:rPr>
          <w:szCs w:val="24"/>
        </w:rPr>
        <w:t xml:space="preserve">significantly higher than 1. </w:t>
      </w:r>
      <w:r w:rsidR="00B95FC4" w:rsidRPr="00911808">
        <w:rPr>
          <w:szCs w:val="24"/>
        </w:rPr>
        <w:t xml:space="preserve">This could possibly </w:t>
      </w:r>
      <w:r w:rsidR="0007760D" w:rsidRPr="00911808">
        <w:rPr>
          <w:szCs w:val="24"/>
        </w:rPr>
        <w:t xml:space="preserve">be </w:t>
      </w:r>
      <w:r w:rsidR="00B95FC4" w:rsidRPr="00911808">
        <w:rPr>
          <w:szCs w:val="24"/>
        </w:rPr>
        <w:t xml:space="preserve">due to SCUBA surveys </w:t>
      </w:r>
      <w:r w:rsidR="0007760D" w:rsidRPr="00911808">
        <w:rPr>
          <w:szCs w:val="24"/>
        </w:rPr>
        <w:t xml:space="preserve">that were </w:t>
      </w:r>
      <w:r w:rsidR="004274E1" w:rsidRPr="00911808">
        <w:rPr>
          <w:szCs w:val="24"/>
        </w:rPr>
        <w:t xml:space="preserve">first </w:t>
      </w:r>
      <w:r w:rsidR="00EA67C9" w:rsidRPr="00911808">
        <w:rPr>
          <w:szCs w:val="24"/>
        </w:rPr>
        <w:t xml:space="preserve">initiated </w:t>
      </w:r>
      <w:r w:rsidR="00B95FC4" w:rsidRPr="00911808">
        <w:rPr>
          <w:szCs w:val="24"/>
        </w:rPr>
        <w:t>in central Northumberland Strait in 2005 (Table 7).</w:t>
      </w:r>
    </w:p>
    <w:p w:rsidR="00006CFD" w:rsidRPr="00911808" w:rsidRDefault="00006CFD" w:rsidP="00006CFD">
      <w:pPr>
        <w:rPr>
          <w:szCs w:val="24"/>
        </w:rPr>
      </w:pPr>
      <w:r w:rsidRPr="00911808">
        <w:br/>
      </w:r>
    </w:p>
    <w:p w:rsidR="00F501CA" w:rsidRPr="00911808" w:rsidRDefault="00F501CA" w:rsidP="001905A1"/>
    <w:p w:rsidR="00006CFD" w:rsidRPr="00911808" w:rsidRDefault="00006CFD" w:rsidP="00006CFD">
      <w:pPr>
        <w:rPr>
          <w:lang w:val="en-CA"/>
        </w:rPr>
      </w:pPr>
    </w:p>
    <w:p w:rsidR="00006CFD" w:rsidRPr="00911808" w:rsidRDefault="000F05E6" w:rsidP="000F05E6">
      <w:pPr>
        <w:pStyle w:val="Heading3"/>
        <w:numPr>
          <w:ilvl w:val="0"/>
          <w:numId w:val="0"/>
        </w:numPr>
        <w:spacing w:before="0" w:after="0"/>
        <w:ind w:left="993"/>
        <w:rPr>
          <w:sz w:val="24"/>
          <w:szCs w:val="24"/>
        </w:rPr>
      </w:pPr>
      <w:bookmarkStart w:id="10" w:name="_Toc348962522"/>
      <w:r w:rsidRPr="00911808">
        <w:rPr>
          <w:sz w:val="24"/>
          <w:szCs w:val="24"/>
        </w:rPr>
        <w:t xml:space="preserve">4.3.4 </w:t>
      </w:r>
      <w:r w:rsidR="009B54D4" w:rsidRPr="00911808">
        <w:rPr>
          <w:sz w:val="24"/>
          <w:szCs w:val="24"/>
        </w:rPr>
        <w:t>Berried female and 1</w:t>
      </w:r>
      <w:r w:rsidR="00006CFD" w:rsidRPr="00911808">
        <w:rPr>
          <w:sz w:val="24"/>
          <w:szCs w:val="24"/>
        </w:rPr>
        <w:t>-year old abundance – SCUBA</w:t>
      </w:r>
      <w:bookmarkEnd w:id="10"/>
    </w:p>
    <w:p w:rsidR="00006CFD" w:rsidRPr="00911808" w:rsidRDefault="00006CFD" w:rsidP="00006CFD"/>
    <w:p w:rsidR="00006CFD" w:rsidRPr="00911808" w:rsidRDefault="00006CFD" w:rsidP="00006CFD">
      <w:r w:rsidRPr="00911808">
        <w:t xml:space="preserve">Increases of the empirical means abundance of berried females </w:t>
      </w:r>
      <w:r w:rsidR="00A57884" w:rsidRPr="00911808">
        <w:t>from SCUBA surveys</w:t>
      </w:r>
      <w:r w:rsidRPr="00911808">
        <w:t xml:space="preserve"> (i.e., the SCUBA production index) from Caraquet were observed </w:t>
      </w:r>
      <w:r w:rsidR="00F12493" w:rsidRPr="00911808">
        <w:t>starting in 2009</w:t>
      </w:r>
      <w:r w:rsidRPr="00911808">
        <w:t xml:space="preserve"> </w:t>
      </w:r>
      <w:r w:rsidR="000F1868" w:rsidRPr="00911808">
        <w:t xml:space="preserve">(Figure 30). </w:t>
      </w:r>
      <w:r w:rsidR="00C447BF" w:rsidRPr="00911808">
        <w:t>T</w:t>
      </w:r>
      <w:r w:rsidR="00F12493" w:rsidRPr="00911808">
        <w:t xml:space="preserve">he </w:t>
      </w:r>
      <w:r w:rsidRPr="00911808">
        <w:t xml:space="preserve">mean abundance of berried females </w:t>
      </w:r>
      <w:r w:rsidR="008B1DE6" w:rsidRPr="00911808">
        <w:t xml:space="preserve">per </w:t>
      </w:r>
      <w:r w:rsidR="00463A10" w:rsidRPr="00911808">
        <w:t>100</w:t>
      </w:r>
      <w:r w:rsidR="008B1DE6" w:rsidRPr="00911808">
        <w:t xml:space="preserve"> m</w:t>
      </w:r>
      <w:r w:rsidR="008B1DE6" w:rsidRPr="00911808">
        <w:rPr>
          <w:vertAlign w:val="superscript"/>
        </w:rPr>
        <w:t xml:space="preserve">2 </w:t>
      </w:r>
      <w:r w:rsidR="00B22DB3" w:rsidRPr="00911808">
        <w:t>fluctuated</w:t>
      </w:r>
      <w:r w:rsidR="00F12493" w:rsidRPr="00911808">
        <w:t xml:space="preserve"> </w:t>
      </w:r>
      <w:r w:rsidRPr="00911808">
        <w:t>from 0.</w:t>
      </w:r>
      <w:r w:rsidR="00463A10" w:rsidRPr="00911808">
        <w:t>15</w:t>
      </w:r>
      <w:r w:rsidRPr="00911808">
        <w:t xml:space="preserve"> to 0.</w:t>
      </w:r>
      <w:r w:rsidR="00B22DB3" w:rsidRPr="00911808">
        <w:t>2</w:t>
      </w:r>
      <w:r w:rsidR="00463A10" w:rsidRPr="00911808">
        <w:t>5</w:t>
      </w:r>
      <w:r w:rsidRPr="00911808">
        <w:t xml:space="preserve"> </w:t>
      </w:r>
      <w:r w:rsidR="00C447BF" w:rsidRPr="00911808">
        <w:t xml:space="preserve">between 2003 and 2010 </w:t>
      </w:r>
      <w:r w:rsidR="000F1868" w:rsidRPr="00911808">
        <w:t xml:space="preserve">(Figure </w:t>
      </w:r>
      <w:r w:rsidR="007E710E" w:rsidRPr="00911808">
        <w:t>112</w:t>
      </w:r>
      <w:r w:rsidR="000F1868" w:rsidRPr="00911808">
        <w:t>)</w:t>
      </w:r>
      <w:r w:rsidRPr="00911808">
        <w:t xml:space="preserve">. </w:t>
      </w:r>
      <w:r w:rsidR="001A2192" w:rsidRPr="00911808">
        <w:t xml:space="preserve">Starting in 2009, the mean abundance of berried females </w:t>
      </w:r>
      <w:r w:rsidR="00B22DB3" w:rsidRPr="00911808">
        <w:t>more than</w:t>
      </w:r>
      <w:r w:rsidR="001A2192" w:rsidRPr="00911808">
        <w:t xml:space="preserve"> </w:t>
      </w:r>
      <w:r w:rsidR="00B22DB3" w:rsidRPr="00911808">
        <w:t>doubled every year to reach 0.</w:t>
      </w:r>
      <w:r w:rsidR="00463A10" w:rsidRPr="00911808">
        <w:t>87</w:t>
      </w:r>
      <w:r w:rsidR="00C447BF" w:rsidRPr="00911808">
        <w:t xml:space="preserve"> in 2012</w:t>
      </w:r>
      <w:r w:rsidRPr="00911808">
        <w:t xml:space="preserve"> </w:t>
      </w:r>
      <w:r w:rsidR="000F1868" w:rsidRPr="00911808">
        <w:t xml:space="preserve">(Figure </w:t>
      </w:r>
      <w:r w:rsidR="007E710E" w:rsidRPr="00911808">
        <w:t>112</w:t>
      </w:r>
      <w:r w:rsidR="000F1868" w:rsidRPr="00911808">
        <w:t>)</w:t>
      </w:r>
      <w:r w:rsidRPr="00911808">
        <w:t>.</w:t>
      </w:r>
      <w:r w:rsidR="001A2192" w:rsidRPr="00911808">
        <w:t xml:space="preserve"> The contribution </w:t>
      </w:r>
      <w:r w:rsidR="00C447BF" w:rsidRPr="00911808">
        <w:t xml:space="preserve">to egg production </w:t>
      </w:r>
      <w:r w:rsidR="001A2192" w:rsidRPr="00911808">
        <w:t xml:space="preserve">of female ranging from 70 to 75 mm CL increased from </w:t>
      </w:r>
      <w:r w:rsidR="001A2192" w:rsidRPr="00911808">
        <w:lastRenderedPageBreak/>
        <w:t>10% in 2007 to 44% in</w:t>
      </w:r>
      <w:r w:rsidR="00B22DB3" w:rsidRPr="00911808">
        <w:t xml:space="preserve"> 2012 (a peak was observed at 53</w:t>
      </w:r>
      <w:r w:rsidR="001A2192" w:rsidRPr="00911808">
        <w:t>% in 2011</w:t>
      </w:r>
      <w:r w:rsidR="00C447BF" w:rsidRPr="00911808">
        <w:t xml:space="preserve">; </w:t>
      </w:r>
      <w:r w:rsidR="000F1868" w:rsidRPr="00911808">
        <w:t xml:space="preserve">(Figure </w:t>
      </w:r>
      <w:r w:rsidR="007E710E" w:rsidRPr="00911808">
        <w:t>112</w:t>
      </w:r>
      <w:r w:rsidR="000F1868" w:rsidRPr="00911808">
        <w:t>)</w:t>
      </w:r>
      <w:r w:rsidR="00C447BF" w:rsidRPr="00911808">
        <w:t>. During that time the MLS was increased from 70 to 75 mm CL at a rate of 1 mm per year.</w:t>
      </w:r>
    </w:p>
    <w:p w:rsidR="00006CFD" w:rsidRPr="00911808" w:rsidRDefault="00006CFD" w:rsidP="00006CFD"/>
    <w:p w:rsidR="00006CFD" w:rsidRPr="00911808" w:rsidRDefault="00006CFD" w:rsidP="00FB7215">
      <w:r w:rsidRPr="00911808">
        <w:t xml:space="preserve">Empirical mean abundance </w:t>
      </w:r>
      <w:r w:rsidR="008B1DE6" w:rsidRPr="00911808">
        <w:t xml:space="preserve">per </w:t>
      </w:r>
      <w:r w:rsidR="003D11AA" w:rsidRPr="00911808">
        <w:t>100</w:t>
      </w:r>
      <w:r w:rsidR="008B1DE6" w:rsidRPr="00911808">
        <w:t xml:space="preserve"> m</w:t>
      </w:r>
      <w:r w:rsidR="008B1DE6" w:rsidRPr="00911808">
        <w:rPr>
          <w:vertAlign w:val="superscript"/>
        </w:rPr>
        <w:t>2</w:t>
      </w:r>
      <w:r w:rsidR="003D11AA" w:rsidRPr="00911808">
        <w:t xml:space="preserve"> o</w:t>
      </w:r>
      <w:r w:rsidRPr="00911808">
        <w:t xml:space="preserve">f </w:t>
      </w:r>
      <w:r w:rsidR="00006DEA" w:rsidRPr="00911808">
        <w:t>1-</w:t>
      </w:r>
      <w:r w:rsidRPr="00911808">
        <w:t>year old</w:t>
      </w:r>
      <w:r w:rsidR="00A61329" w:rsidRPr="00911808">
        <w:t>s</w:t>
      </w:r>
      <w:r w:rsidRPr="00911808">
        <w:t xml:space="preserve"> (i.e., </w:t>
      </w:r>
      <w:r w:rsidRPr="00911808">
        <w:rPr>
          <w:szCs w:val="24"/>
        </w:rPr>
        <w:t xml:space="preserve">recruitment to the benthic habitat </w:t>
      </w:r>
      <w:r w:rsidRPr="00911808">
        <w:t xml:space="preserve">index) from Caraquet indicated a dramatic increase in recruitment between 2003 and 2012 </w:t>
      </w:r>
      <w:r w:rsidR="000F1868" w:rsidRPr="00911808">
        <w:t xml:space="preserve">(Figure </w:t>
      </w:r>
      <w:r w:rsidR="007E710E" w:rsidRPr="00911808">
        <w:t>113</w:t>
      </w:r>
      <w:r w:rsidR="000F1868" w:rsidRPr="00911808">
        <w:t>)</w:t>
      </w:r>
      <w:r w:rsidRPr="00911808">
        <w:t xml:space="preserve">. Caraquet was presented because it had the longest uninterrupted </w:t>
      </w:r>
      <w:r w:rsidR="003D11AA" w:rsidRPr="00911808">
        <w:t>time series based</w:t>
      </w:r>
      <w:r w:rsidRPr="00911808">
        <w:t xml:space="preserve"> </w:t>
      </w:r>
      <w:r w:rsidR="003D11AA" w:rsidRPr="00911808">
        <w:t xml:space="preserve">on large </w:t>
      </w:r>
      <w:r w:rsidRPr="00911808">
        <w:t>sample</w:t>
      </w:r>
      <w:r w:rsidR="003D11AA" w:rsidRPr="00911808">
        <w:t>s</w:t>
      </w:r>
      <w:r w:rsidRPr="00911808">
        <w:t xml:space="preserve">. However, no such increases were observed for sites within central Northumberland Strait </w:t>
      </w:r>
      <w:r w:rsidR="000F1868" w:rsidRPr="00911808">
        <w:t xml:space="preserve">(Figure </w:t>
      </w:r>
      <w:r w:rsidR="007E710E" w:rsidRPr="00911808">
        <w:t>113</w:t>
      </w:r>
      <w:r w:rsidR="000F1868" w:rsidRPr="00911808">
        <w:t>)</w:t>
      </w:r>
      <w:r w:rsidRPr="00911808">
        <w:t xml:space="preserve">. The empirical means </w:t>
      </w:r>
      <w:r w:rsidR="00500CF3" w:rsidRPr="00911808">
        <w:t xml:space="preserve">for sites outside Northumberland Strait </w:t>
      </w:r>
      <w:r w:rsidRPr="00911808">
        <w:t xml:space="preserve">increased from </w:t>
      </w:r>
      <w:r w:rsidR="00A61329" w:rsidRPr="00911808">
        <w:t>~</w:t>
      </w:r>
      <w:r w:rsidR="00500CF3" w:rsidRPr="00911808">
        <w:t>1.0</w:t>
      </w:r>
      <w:r w:rsidRPr="00911808">
        <w:t xml:space="preserve"> in </w:t>
      </w:r>
      <w:r w:rsidR="00500CF3" w:rsidRPr="00911808">
        <w:t xml:space="preserve">the early </w:t>
      </w:r>
      <w:r w:rsidRPr="00911808">
        <w:t>200</w:t>
      </w:r>
      <w:r w:rsidR="00500CF3" w:rsidRPr="00911808">
        <w:t>0s</w:t>
      </w:r>
      <w:r w:rsidRPr="00911808">
        <w:t xml:space="preserve"> to values of </w:t>
      </w:r>
      <w:r w:rsidR="00A61329" w:rsidRPr="00911808">
        <w:t>~</w:t>
      </w:r>
      <w:r w:rsidR="00500CF3" w:rsidRPr="00911808">
        <w:t xml:space="preserve">14 </w:t>
      </w:r>
      <w:r w:rsidRPr="00911808">
        <w:t xml:space="preserve">in 2012 </w:t>
      </w:r>
      <w:r w:rsidR="000F1868" w:rsidRPr="00911808">
        <w:t xml:space="preserve">(Figure </w:t>
      </w:r>
      <w:r w:rsidR="007E710E" w:rsidRPr="00911808">
        <w:t>114</w:t>
      </w:r>
      <w:r w:rsidR="000F1868" w:rsidRPr="00911808">
        <w:t>)</w:t>
      </w:r>
      <w:r w:rsidRPr="00911808">
        <w:t xml:space="preserve">. </w:t>
      </w:r>
      <w:r w:rsidR="00A61329" w:rsidRPr="00911808">
        <w:t>There has been</w:t>
      </w:r>
      <w:r w:rsidRPr="00911808">
        <w:t xml:space="preserve"> a 5-fold increase from the 2006 values (</w:t>
      </w:r>
      <w:r w:rsidR="00500CF3" w:rsidRPr="00911808">
        <w:t>3</w:t>
      </w:r>
      <w:r w:rsidRPr="00911808">
        <w:t xml:space="preserve">.0) presented </w:t>
      </w:r>
      <w:r w:rsidR="003D11AA" w:rsidRPr="00911808">
        <w:t xml:space="preserve">at </w:t>
      </w:r>
      <w:r w:rsidRPr="00911808">
        <w:t>the last stock assessment (Comeau et al. 2008). In contrast, empirical mean values</w:t>
      </w:r>
      <w:r w:rsidR="00500CF3" w:rsidRPr="00911808">
        <w:t xml:space="preserve"> for sites</w:t>
      </w:r>
      <w:r w:rsidRPr="00911808">
        <w:t xml:space="preserve"> </w:t>
      </w:r>
      <w:r w:rsidR="00500CF3" w:rsidRPr="00911808">
        <w:t xml:space="preserve">within the central </w:t>
      </w:r>
      <w:r w:rsidR="00D150D4" w:rsidRPr="00911808">
        <w:t xml:space="preserve">Northumberland </w:t>
      </w:r>
      <w:r w:rsidR="00500CF3" w:rsidRPr="00911808">
        <w:t xml:space="preserve">Strait </w:t>
      </w:r>
      <w:r w:rsidRPr="00911808">
        <w:t xml:space="preserve">were much lower </w:t>
      </w:r>
      <w:r w:rsidR="00A61329" w:rsidRPr="00911808">
        <w:t xml:space="preserve">and showed </w:t>
      </w:r>
      <w:r w:rsidRPr="00911808">
        <w:t xml:space="preserve">different trends </w:t>
      </w:r>
      <w:r w:rsidR="000F1868" w:rsidRPr="00911808">
        <w:t xml:space="preserve">(Figure </w:t>
      </w:r>
      <w:r w:rsidR="007E710E" w:rsidRPr="00911808">
        <w:t>115</w:t>
      </w:r>
      <w:r w:rsidR="000F1868" w:rsidRPr="00911808">
        <w:t>)</w:t>
      </w:r>
      <w:r w:rsidRPr="00911808">
        <w:t xml:space="preserve">. </w:t>
      </w:r>
      <w:r w:rsidR="00500CF3" w:rsidRPr="00911808">
        <w:t>In sub-region 25S</w:t>
      </w:r>
      <w:r w:rsidR="00CB2276" w:rsidRPr="00911808">
        <w:t xml:space="preserve">, </w:t>
      </w:r>
      <w:r w:rsidR="00500CF3" w:rsidRPr="00911808">
        <w:t>a</w:t>
      </w:r>
      <w:r w:rsidRPr="00911808">
        <w:t>n increase of 3.</w:t>
      </w:r>
      <w:r w:rsidR="007F35AF" w:rsidRPr="00911808">
        <w:t>1</w:t>
      </w:r>
      <w:r w:rsidRPr="00911808">
        <w:t>-fold was observed in Shediac (</w:t>
      </w:r>
      <w:r w:rsidR="00CB2276" w:rsidRPr="00911808">
        <w:t>0.</w:t>
      </w:r>
      <w:r w:rsidR="007F35AF" w:rsidRPr="00911808">
        <w:t>9</w:t>
      </w:r>
      <w:r w:rsidRPr="00911808">
        <w:t xml:space="preserve"> to </w:t>
      </w:r>
      <w:r w:rsidR="007F35AF" w:rsidRPr="00911808">
        <w:t>2</w:t>
      </w:r>
      <w:r w:rsidR="00CB2276" w:rsidRPr="00911808">
        <w:t>.</w:t>
      </w:r>
      <w:r w:rsidR="007F35AF" w:rsidRPr="00911808">
        <w:t>8</w:t>
      </w:r>
      <w:r w:rsidRPr="00911808">
        <w:t xml:space="preserve"> between 2006 and 2012) and </w:t>
      </w:r>
      <w:r w:rsidR="008D10CB" w:rsidRPr="00911808">
        <w:t>1.</w:t>
      </w:r>
      <w:r w:rsidR="007F35AF" w:rsidRPr="00911808">
        <w:t>5</w:t>
      </w:r>
      <w:r w:rsidR="00CB2276" w:rsidRPr="00911808">
        <w:t xml:space="preserve">-fold in </w:t>
      </w:r>
      <w:r w:rsidRPr="00911808">
        <w:t>Cocagne (</w:t>
      </w:r>
      <w:r w:rsidR="00CB2276" w:rsidRPr="00911808">
        <w:t>2</w:t>
      </w:r>
      <w:r w:rsidRPr="00911808">
        <w:t>.</w:t>
      </w:r>
      <w:r w:rsidR="007F35AF" w:rsidRPr="00911808">
        <w:t>8</w:t>
      </w:r>
      <w:r w:rsidRPr="00911808">
        <w:t xml:space="preserve"> to </w:t>
      </w:r>
      <w:r w:rsidR="007F35AF" w:rsidRPr="00911808">
        <w:t>4.3</w:t>
      </w:r>
      <w:r w:rsidRPr="00911808">
        <w:t xml:space="preserve"> between 200</w:t>
      </w:r>
      <w:r w:rsidR="008D10CB" w:rsidRPr="00911808">
        <w:t>8</w:t>
      </w:r>
      <w:r w:rsidRPr="00911808">
        <w:t xml:space="preserve"> and 2012). This type of trend was not observed in </w:t>
      </w:r>
      <w:r w:rsidR="00CB2276" w:rsidRPr="00911808">
        <w:t xml:space="preserve">sub-region </w:t>
      </w:r>
      <w:r w:rsidRPr="00911808">
        <w:t xml:space="preserve">26AD for both Fox Harbour and </w:t>
      </w:r>
      <w:r w:rsidR="00C54844" w:rsidRPr="00911808">
        <w:t>Toney</w:t>
      </w:r>
      <w:r w:rsidR="00D150D4" w:rsidRPr="00911808">
        <w:t>’s</w:t>
      </w:r>
      <w:r w:rsidR="00C54844" w:rsidRPr="00911808">
        <w:t xml:space="preserve"> River </w:t>
      </w:r>
      <w:r w:rsidRPr="00911808">
        <w:t xml:space="preserve">with the lowest abundances in the sGSL at 0.0 and </w:t>
      </w:r>
      <w:r w:rsidR="00CB2276" w:rsidRPr="00911808">
        <w:t>0.</w:t>
      </w:r>
      <w:r w:rsidR="007F35AF" w:rsidRPr="00911808">
        <w:t>9</w:t>
      </w:r>
      <w:r w:rsidRPr="00911808">
        <w:t xml:space="preserve">, respectively </w:t>
      </w:r>
      <w:r w:rsidR="007F35AF" w:rsidRPr="00911808">
        <w:t xml:space="preserve">in 2012 </w:t>
      </w:r>
      <w:r w:rsidR="000F1868" w:rsidRPr="00911808">
        <w:t xml:space="preserve">(Figure </w:t>
      </w:r>
      <w:r w:rsidR="007E710E" w:rsidRPr="00911808">
        <w:t>115</w:t>
      </w:r>
      <w:r w:rsidR="000F1868" w:rsidRPr="00911808">
        <w:t>)</w:t>
      </w:r>
      <w:r w:rsidRPr="00911808">
        <w:t xml:space="preserve">. Although positive trends were observed for </w:t>
      </w:r>
      <w:r w:rsidR="00006DEA" w:rsidRPr="00911808">
        <w:t>1-</w:t>
      </w:r>
      <w:r w:rsidRPr="00911808">
        <w:t xml:space="preserve">year old abundance in Shediac and Cocagne, their values were much lower than sites outside </w:t>
      </w:r>
      <w:r w:rsidR="008B1DE6" w:rsidRPr="00911808">
        <w:t xml:space="preserve">central </w:t>
      </w:r>
      <w:r w:rsidRPr="00911808">
        <w:t>Northumberland Strait.</w:t>
      </w:r>
    </w:p>
    <w:p w:rsidR="00006CFD" w:rsidRPr="00911808" w:rsidRDefault="00006CFD" w:rsidP="00FB7215"/>
    <w:p w:rsidR="00006CFD" w:rsidRPr="00911808" w:rsidRDefault="00006CFD" w:rsidP="004964E1">
      <w:r w:rsidRPr="00911808">
        <w:t>Linear trends of the log-transformed empirical mean abundances of cohort 1 versus time for Caraquet</w:t>
      </w:r>
      <w:r w:rsidR="004964E1" w:rsidRPr="00911808">
        <w:t xml:space="preserve"> (Figure </w:t>
      </w:r>
      <w:r w:rsidR="007E710E" w:rsidRPr="00911808">
        <w:t>116</w:t>
      </w:r>
      <w:r w:rsidRPr="00911808">
        <w:t xml:space="preserve">) imply exponential population growth through time. There is a direct relation between the slope of a fitted linear model and the exponential growth rate parameter </w:t>
      </w:r>
      <w:r w:rsidRPr="00911808">
        <w:rPr>
          <w:i/>
        </w:rPr>
        <w:t>r</w:t>
      </w:r>
      <w:r w:rsidRPr="00911808">
        <w:t xml:space="preserve">, the slope being the logarithm of the growth rate plus 1. There appear to be two </w:t>
      </w:r>
      <w:r w:rsidR="00802C00" w:rsidRPr="00911808">
        <w:t xml:space="preserve">such </w:t>
      </w:r>
      <w:r w:rsidRPr="00911808">
        <w:t xml:space="preserve">linear phases in the data. The first (2003-2009) showed a strong exponential increase of about </w:t>
      </w:r>
      <w:r w:rsidR="001940E1" w:rsidRPr="00911808">
        <w:t>72</w:t>
      </w:r>
      <w:r w:rsidRPr="00911808">
        <w:t xml:space="preserve">% per year, </w:t>
      </w:r>
      <w:r w:rsidR="00C54477" w:rsidRPr="00911808">
        <w:t xml:space="preserve">followed by a discontinuity between 2009 and 2010 leading to </w:t>
      </w:r>
      <w:r w:rsidRPr="00911808">
        <w:t xml:space="preserve">the second </w:t>
      </w:r>
      <w:r w:rsidR="002C747A" w:rsidRPr="00911808">
        <w:t xml:space="preserve">phase </w:t>
      </w:r>
      <w:r w:rsidR="00D30835" w:rsidRPr="00911808">
        <w:t>(2010-</w:t>
      </w:r>
      <w:r w:rsidR="00C54477" w:rsidRPr="00911808">
        <w:t xml:space="preserve">12) </w:t>
      </w:r>
      <w:r w:rsidR="002C747A" w:rsidRPr="00911808">
        <w:t xml:space="preserve">also </w:t>
      </w:r>
      <w:r w:rsidRPr="00911808">
        <w:t>show</w:t>
      </w:r>
      <w:r w:rsidR="002C747A" w:rsidRPr="00911808">
        <w:t>ing</w:t>
      </w:r>
      <w:r w:rsidRPr="00911808">
        <w:t xml:space="preserve"> a </w:t>
      </w:r>
      <w:r w:rsidR="002C747A" w:rsidRPr="00911808">
        <w:t xml:space="preserve">strong, but to a lesser extent, </w:t>
      </w:r>
      <w:r w:rsidRPr="00911808">
        <w:t xml:space="preserve">population growth of about </w:t>
      </w:r>
      <w:r w:rsidR="0049550D" w:rsidRPr="00911808">
        <w:t>51</w:t>
      </w:r>
      <w:r w:rsidRPr="00911808">
        <w:t>% (</w:t>
      </w:r>
      <w:r w:rsidR="004964E1" w:rsidRPr="00911808">
        <w:t xml:space="preserve">Figure </w:t>
      </w:r>
      <w:r w:rsidR="007E710E" w:rsidRPr="00911808">
        <w:t>116</w:t>
      </w:r>
      <w:r w:rsidR="004964E1" w:rsidRPr="00911808">
        <w:t>)</w:t>
      </w:r>
      <w:r w:rsidRPr="00911808">
        <w:t>.</w:t>
      </w:r>
      <w:r w:rsidR="0049550D" w:rsidRPr="00911808">
        <w:t xml:space="preserve"> The abundance of cohort 1 dropped by 42% between 2009 and 2010 (from </w:t>
      </w:r>
      <w:r w:rsidR="00AA5CD4" w:rsidRPr="00911808">
        <w:t>13.1</w:t>
      </w:r>
      <w:r w:rsidR="0049550D" w:rsidRPr="00911808">
        <w:t xml:space="preserve"> to</w:t>
      </w:r>
      <w:r w:rsidR="00AA5CD4" w:rsidRPr="00911808">
        <w:t xml:space="preserve"> 7.6</w:t>
      </w:r>
      <w:r w:rsidR="0049550D" w:rsidRPr="00911808">
        <w:t xml:space="preserve"> lobster</w:t>
      </w:r>
      <w:r w:rsidR="00355D29" w:rsidRPr="00911808">
        <w:t xml:space="preserve"> per </w:t>
      </w:r>
      <w:r w:rsidR="0049550D" w:rsidRPr="00911808">
        <w:t>100</w:t>
      </w:r>
      <w:r w:rsidR="00355D29" w:rsidRPr="00911808">
        <w:t xml:space="preserve"> m</w:t>
      </w:r>
      <w:r w:rsidR="00355D29" w:rsidRPr="00911808">
        <w:rPr>
          <w:vertAlign w:val="superscript"/>
        </w:rPr>
        <w:t>2</w:t>
      </w:r>
      <w:r w:rsidR="0049550D" w:rsidRPr="00911808">
        <w:t>), which indicate a decrease</w:t>
      </w:r>
      <w:r w:rsidR="004964E1" w:rsidRPr="00911808">
        <w:t xml:space="preserve"> </w:t>
      </w:r>
      <w:r w:rsidR="0049550D" w:rsidRPr="00911808">
        <w:t>in the number of lobster settling in 2008 compared to 2007.</w:t>
      </w:r>
    </w:p>
    <w:p w:rsidR="00006CFD" w:rsidRDefault="00006CFD" w:rsidP="00006CFD"/>
    <w:p w:rsidR="00006CFD" w:rsidRPr="002D71CB" w:rsidRDefault="000F05E6" w:rsidP="000F05E6">
      <w:pPr>
        <w:pStyle w:val="Heading3"/>
        <w:numPr>
          <w:ilvl w:val="0"/>
          <w:numId w:val="0"/>
        </w:numPr>
        <w:spacing w:before="0" w:after="0"/>
        <w:ind w:left="993"/>
        <w:rPr>
          <w:sz w:val="24"/>
          <w:szCs w:val="24"/>
        </w:rPr>
      </w:pPr>
      <w:bookmarkStart w:id="11" w:name="_Toc348962523"/>
      <w:r w:rsidRPr="002D71CB">
        <w:rPr>
          <w:sz w:val="24"/>
          <w:szCs w:val="24"/>
        </w:rPr>
        <w:t xml:space="preserve">4.3.5 </w:t>
      </w:r>
      <w:r w:rsidR="00006CFD" w:rsidRPr="002D71CB">
        <w:rPr>
          <w:sz w:val="24"/>
          <w:szCs w:val="24"/>
        </w:rPr>
        <w:t>Lobster settlement index – Bio-collectors</w:t>
      </w:r>
      <w:bookmarkEnd w:id="11"/>
    </w:p>
    <w:p w:rsidR="00006CFD" w:rsidRPr="002D71CB" w:rsidRDefault="00006CFD" w:rsidP="00006CFD"/>
    <w:p w:rsidR="00006CFD" w:rsidRPr="002D71CB" w:rsidRDefault="00006CFD" w:rsidP="00006CFD">
      <w:r w:rsidRPr="002D71CB">
        <w:t xml:space="preserve">The abundance of yoy </w:t>
      </w:r>
      <w:r w:rsidR="00355D29" w:rsidRPr="002D71CB">
        <w:t>(per m</w:t>
      </w:r>
      <w:r w:rsidR="00355D29" w:rsidRPr="002D71CB">
        <w:rPr>
          <w:vertAlign w:val="superscript"/>
        </w:rPr>
        <w:t>2</w:t>
      </w:r>
      <w:r w:rsidR="00355D29" w:rsidRPr="002D71CB">
        <w:t>) varied</w:t>
      </w:r>
      <w:r w:rsidRPr="002D71CB">
        <w:t xml:space="preserve"> between sub-regions </w:t>
      </w:r>
      <w:r w:rsidR="000F1868" w:rsidRPr="002D71CB">
        <w:t>(</w:t>
      </w:r>
      <w:r w:rsidR="002D71CB" w:rsidRPr="002D71CB">
        <w:rPr>
          <w:b/>
        </w:rPr>
        <w:t xml:space="preserve">Table 8; </w:t>
      </w:r>
      <w:r w:rsidR="000F1868" w:rsidRPr="002D71CB">
        <w:rPr>
          <w:b/>
        </w:rPr>
        <w:t xml:space="preserve">Figure </w:t>
      </w:r>
      <w:r w:rsidR="00AC4772" w:rsidRPr="002D71CB">
        <w:rPr>
          <w:b/>
        </w:rPr>
        <w:t>39</w:t>
      </w:r>
      <w:r w:rsidR="000F1868" w:rsidRPr="002D71CB">
        <w:t>)</w:t>
      </w:r>
      <w:r w:rsidRPr="002D71CB">
        <w:t xml:space="preserve">. Except for one yoy observed in Nine Mile Creek in 2009, </w:t>
      </w:r>
      <w:r w:rsidR="00802C00" w:rsidRPr="002D71CB">
        <w:t>none were</w:t>
      </w:r>
      <w:r w:rsidRPr="002D71CB">
        <w:t xml:space="preserve"> observed in bio-collectors in </w:t>
      </w:r>
      <w:r w:rsidR="00355D29" w:rsidRPr="002D71CB">
        <w:t xml:space="preserve">sub-regions </w:t>
      </w:r>
      <w:r w:rsidRPr="002D71CB">
        <w:t xml:space="preserve">25S or 26AD. </w:t>
      </w:r>
      <w:r w:rsidR="00802C00" w:rsidRPr="002D71CB">
        <w:t>Also, none were</w:t>
      </w:r>
      <w:r w:rsidRPr="002D71CB">
        <w:t xml:space="preserve"> observed in Caraquet in 2008. This was quite surprising because of the large abundance of the cohort 1 observed in 2010 in the SCUBA survey </w:t>
      </w:r>
      <w:r w:rsidR="000F1868" w:rsidRPr="002D71CB">
        <w:t xml:space="preserve">(Figure </w:t>
      </w:r>
      <w:r w:rsidR="007E710E" w:rsidRPr="002D71CB">
        <w:t>110</w:t>
      </w:r>
      <w:r w:rsidR="000F1868" w:rsidRPr="002D71CB">
        <w:t>)</w:t>
      </w:r>
      <w:r w:rsidR="002E73C8" w:rsidRPr="002D71CB">
        <w:t xml:space="preserve">. </w:t>
      </w:r>
      <w:r w:rsidRPr="002D71CB">
        <w:t xml:space="preserve">The highest yoy abundance </w:t>
      </w:r>
      <w:r w:rsidR="00113EFE" w:rsidRPr="002D71CB">
        <w:t xml:space="preserve">in 2008 </w:t>
      </w:r>
      <w:r w:rsidRPr="002D71CB">
        <w:t>at 0.</w:t>
      </w:r>
      <w:r w:rsidR="00394008" w:rsidRPr="002D71CB">
        <w:t>5</w:t>
      </w:r>
      <w:r w:rsidRPr="002D71CB">
        <w:t xml:space="preserve"> was observed in Neguac </w:t>
      </w:r>
      <w:r w:rsidR="00AC4772" w:rsidRPr="002D71CB">
        <w:t>(</w:t>
      </w:r>
      <w:r w:rsidR="002D71CB" w:rsidRPr="002D71CB">
        <w:rPr>
          <w:b/>
        </w:rPr>
        <w:t>Figure 39</w:t>
      </w:r>
      <w:r w:rsidR="000F1868" w:rsidRPr="002D71CB">
        <w:t>)</w:t>
      </w:r>
      <w:r w:rsidRPr="002D71CB">
        <w:t xml:space="preserve"> located in sub-region 23G. A positive trend was observed in Skinner’s Pond (</w:t>
      </w:r>
      <w:r w:rsidR="00355D29" w:rsidRPr="002D71CB">
        <w:t xml:space="preserve">sub-region </w:t>
      </w:r>
      <w:r w:rsidRPr="002D71CB">
        <w:t>25N) between 2009 and 2012 with a steady increase from 0.1 to 0.</w:t>
      </w:r>
      <w:r w:rsidR="00394008" w:rsidRPr="002D71CB">
        <w:t>6</w:t>
      </w:r>
      <w:r w:rsidRPr="002D71CB">
        <w:t xml:space="preserve"> </w:t>
      </w:r>
      <w:r w:rsidR="00AC4772" w:rsidRPr="002D71CB">
        <w:t>(</w:t>
      </w:r>
      <w:r w:rsidR="002D71CB" w:rsidRPr="002D71CB">
        <w:rPr>
          <w:b/>
        </w:rPr>
        <w:t>Figure 39</w:t>
      </w:r>
      <w:r w:rsidR="000F1868" w:rsidRPr="002D71CB">
        <w:t>)</w:t>
      </w:r>
      <w:r w:rsidRPr="002D71CB">
        <w:t>. Yoy abundances in Arisaig (</w:t>
      </w:r>
      <w:r w:rsidR="00355D29" w:rsidRPr="002D71CB">
        <w:t xml:space="preserve">sub-region </w:t>
      </w:r>
      <w:r w:rsidRPr="002D71CB">
        <w:t xml:space="preserve">26ANS) </w:t>
      </w:r>
      <w:r w:rsidR="00113EFE" w:rsidRPr="002D71CB">
        <w:t>were</w:t>
      </w:r>
      <w:r w:rsidRPr="002D71CB">
        <w:t xml:space="preserve"> on a downward trend since the peak value (0.2) in 2009 with a value of 0.1</w:t>
      </w:r>
      <w:r w:rsidR="00355D29" w:rsidRPr="002D71CB">
        <w:t xml:space="preserve"> </w:t>
      </w:r>
      <w:r w:rsidRPr="002D71CB">
        <w:t xml:space="preserve">in 2012 </w:t>
      </w:r>
      <w:r w:rsidR="00AC4772" w:rsidRPr="002D71CB">
        <w:t>(</w:t>
      </w:r>
      <w:r w:rsidR="002D71CB" w:rsidRPr="002D71CB">
        <w:rPr>
          <w:b/>
        </w:rPr>
        <w:t>Figure 39</w:t>
      </w:r>
      <w:r w:rsidR="000F1868" w:rsidRPr="002D71CB">
        <w:t>)</w:t>
      </w:r>
      <w:r w:rsidRPr="002D71CB">
        <w:t xml:space="preserve">. The sub-region with the widest variations was 26APEI. For both Murray </w:t>
      </w:r>
      <w:r w:rsidR="002C2EDA" w:rsidRPr="002D71CB">
        <w:t>Harbour</w:t>
      </w:r>
      <w:r w:rsidRPr="002D71CB">
        <w:t xml:space="preserve"> and Fortune, low value</w:t>
      </w:r>
      <w:r w:rsidR="00113EFE" w:rsidRPr="002D71CB">
        <w:t>s were observed in 2009 and 2011</w:t>
      </w:r>
      <w:r w:rsidRPr="002D71CB">
        <w:t>, and high values in 2010 and 2012</w:t>
      </w:r>
      <w:r w:rsidR="00AC4772" w:rsidRPr="002D71CB">
        <w:t xml:space="preserve"> (</w:t>
      </w:r>
      <w:r w:rsidR="002D71CB" w:rsidRPr="002D71CB">
        <w:rPr>
          <w:b/>
        </w:rPr>
        <w:t>Figure 39</w:t>
      </w:r>
      <w:r w:rsidR="000F1868" w:rsidRPr="002D71CB">
        <w:t>)</w:t>
      </w:r>
      <w:r w:rsidRPr="002D71CB">
        <w:t xml:space="preserve">. In Murray </w:t>
      </w:r>
      <w:r w:rsidR="002C2EDA" w:rsidRPr="002D71CB">
        <w:t>Harbour</w:t>
      </w:r>
      <w:r w:rsidRPr="002D71CB">
        <w:t>, the variations were quite dramatic (could be characterized as boom</w:t>
      </w:r>
      <w:r w:rsidR="00235118" w:rsidRPr="002D71CB">
        <w:t xml:space="preserve"> and bust</w:t>
      </w:r>
      <w:r w:rsidRPr="002D71CB">
        <w:t xml:space="preserve">) with high yoy abundances of 1.0 and 0.7 in 2010 and 2012, respectively, that followed a year with no yoy observed in the bio-collectors. Similarly, the yoy abundance </w:t>
      </w:r>
      <w:r w:rsidRPr="002D71CB">
        <w:lastRenderedPageBreak/>
        <w:t xml:space="preserve">in Fortune1 </w:t>
      </w:r>
      <w:r w:rsidR="00FD1EDA" w:rsidRPr="002D71CB">
        <w:t xml:space="preserve">(site at 8.2 m) </w:t>
      </w:r>
      <w:r w:rsidRPr="002D71CB">
        <w:t xml:space="preserve">increased by 10-fold (0.2 to </w:t>
      </w:r>
      <w:r w:rsidR="00394008" w:rsidRPr="002D71CB">
        <w:t>1.9</w:t>
      </w:r>
      <w:r w:rsidRPr="002D71CB">
        <w:t>), followed by a drop of 75% (</w:t>
      </w:r>
      <w:r w:rsidR="00394008" w:rsidRPr="002D71CB">
        <w:t>1.9</w:t>
      </w:r>
      <w:r w:rsidRPr="002D71CB">
        <w:t xml:space="preserve"> to 0.5) to finally increa</w:t>
      </w:r>
      <w:r w:rsidR="002D71CB" w:rsidRPr="002D71CB">
        <w:t>sed back by 3.6-fold (0.5 to 2.0</w:t>
      </w:r>
      <w:r w:rsidRPr="002D71CB">
        <w:t xml:space="preserve">) between 2009 and 2012 </w:t>
      </w:r>
      <w:r w:rsidR="00DA60F2" w:rsidRPr="002D71CB">
        <w:t>(</w:t>
      </w:r>
      <w:r w:rsidR="002D71CB" w:rsidRPr="002D71CB">
        <w:rPr>
          <w:b/>
        </w:rPr>
        <w:t>Table 8; Figure 39</w:t>
      </w:r>
      <w:r w:rsidR="000F1868" w:rsidRPr="002D71CB">
        <w:t>)</w:t>
      </w:r>
      <w:r w:rsidR="002D71CB">
        <w:t>. The yoy abundance of 2.0</w:t>
      </w:r>
      <w:r w:rsidRPr="002D71CB">
        <w:t xml:space="preserve"> was the second highest in 2012. Fluctuations with a 0.0 value in 2011 was also observed in Fortune2</w:t>
      </w:r>
      <w:r w:rsidR="008539A6" w:rsidRPr="002D71CB">
        <w:t xml:space="preserve"> (site at 22.0 m)</w:t>
      </w:r>
      <w:r w:rsidRPr="002D71CB">
        <w:t xml:space="preserve">. The highest yoy abundance values were observed in LFA 24 </w:t>
      </w:r>
      <w:r w:rsidR="00DA60F2" w:rsidRPr="002D71CB">
        <w:t>(</w:t>
      </w:r>
      <w:r w:rsidR="002D71CB" w:rsidRPr="002D71CB">
        <w:rPr>
          <w:b/>
        </w:rPr>
        <w:t>Figure 39</w:t>
      </w:r>
      <w:r w:rsidR="000F1868" w:rsidRPr="002D71CB">
        <w:t>)</w:t>
      </w:r>
      <w:r w:rsidRPr="002D71CB">
        <w:t xml:space="preserve">. The positive trend observed in Alberton also showed the highest yoy abundance in the last three years with a peak at </w:t>
      </w:r>
      <w:r w:rsidR="00394008" w:rsidRPr="002D71CB">
        <w:t>2.7</w:t>
      </w:r>
      <w:r w:rsidRPr="002D71CB">
        <w:t xml:space="preserve"> in 2012 </w:t>
      </w:r>
      <w:r w:rsidR="000F1868" w:rsidRPr="002D71CB">
        <w:t>(</w:t>
      </w:r>
      <w:r w:rsidR="000F1868" w:rsidRPr="002D71CB">
        <w:rPr>
          <w:b/>
        </w:rPr>
        <w:t>Figure</w:t>
      </w:r>
      <w:r w:rsidR="00DA60F2" w:rsidRPr="002D71CB">
        <w:rPr>
          <w:b/>
        </w:rPr>
        <w:t xml:space="preserve"> 39</w:t>
      </w:r>
      <w:r w:rsidR="000F1868" w:rsidRPr="002D71CB">
        <w:t>)</w:t>
      </w:r>
      <w:r w:rsidRPr="002D71CB">
        <w:t>. A positive trend was also observed in Covehead peaking at 1.</w:t>
      </w:r>
      <w:r w:rsidR="00394008" w:rsidRPr="002D71CB">
        <w:t>2</w:t>
      </w:r>
      <w:r w:rsidRPr="002D71CB">
        <w:t xml:space="preserve"> yoy </w:t>
      </w:r>
      <w:r w:rsidR="008539A6" w:rsidRPr="002D71CB">
        <w:t>per m</w:t>
      </w:r>
      <w:r w:rsidR="008539A6" w:rsidRPr="002D71CB">
        <w:rPr>
          <w:vertAlign w:val="superscript"/>
        </w:rPr>
        <w:t>2</w:t>
      </w:r>
      <w:r w:rsidRPr="002D71CB">
        <w:t xml:space="preserve"> in 201</w:t>
      </w:r>
      <w:r w:rsidR="00394008" w:rsidRPr="002D71CB">
        <w:t>1</w:t>
      </w:r>
      <w:r w:rsidRPr="002D71CB">
        <w:t xml:space="preserve"> </w:t>
      </w:r>
      <w:r w:rsidR="00DA60F2" w:rsidRPr="002D71CB">
        <w:t>(</w:t>
      </w:r>
      <w:r w:rsidR="002D71CB" w:rsidRPr="002D71CB">
        <w:rPr>
          <w:b/>
        </w:rPr>
        <w:t>Figure 39</w:t>
      </w:r>
      <w:r w:rsidR="000F1868" w:rsidRPr="002D71CB">
        <w:t>)</w:t>
      </w:r>
      <w:r w:rsidRPr="002D71CB">
        <w:t>.</w:t>
      </w:r>
    </w:p>
    <w:p w:rsidR="00006CFD" w:rsidRPr="002D71CB" w:rsidRDefault="00006CFD" w:rsidP="00006CFD"/>
    <w:p w:rsidR="00006CFD" w:rsidRPr="002D71CB" w:rsidRDefault="00006CFD" w:rsidP="00006CFD">
      <w:r w:rsidRPr="002D71CB">
        <w:t xml:space="preserve">In general, yoy abundance does not seem to be related to ADD or a threshold, but for sites located in </w:t>
      </w:r>
      <w:r w:rsidR="008539A6" w:rsidRPr="002D71CB">
        <w:t xml:space="preserve">the sub-region </w:t>
      </w:r>
      <w:r w:rsidRPr="002D71CB">
        <w:t>26APEI, ADD could explain some of the</w:t>
      </w:r>
      <w:r w:rsidR="00793F7D" w:rsidRPr="002D71CB">
        <w:t xml:space="preserve"> inter-annual variations. I</w:t>
      </w:r>
      <w:r w:rsidRPr="002D71CB">
        <w:t xml:space="preserve">n Murray </w:t>
      </w:r>
      <w:r w:rsidR="002C2EDA" w:rsidRPr="002D71CB">
        <w:t>Harbour</w:t>
      </w:r>
      <w:r w:rsidRPr="002D71CB">
        <w:t xml:space="preserve"> and </w:t>
      </w:r>
      <w:r w:rsidR="00793F7D" w:rsidRPr="002D71CB">
        <w:t xml:space="preserve">both sites in </w:t>
      </w:r>
      <w:r w:rsidRPr="002D71CB">
        <w:t>Fortune (sites at 8</w:t>
      </w:r>
      <w:r w:rsidR="008539A6" w:rsidRPr="002D71CB">
        <w:t>.3</w:t>
      </w:r>
      <w:r w:rsidRPr="002D71CB">
        <w:t xml:space="preserve"> and 22</w:t>
      </w:r>
      <w:r w:rsidR="008539A6" w:rsidRPr="002D71CB">
        <w:t>.0</w:t>
      </w:r>
      <w:r w:rsidRPr="002D71CB">
        <w:t xml:space="preserve"> m) variations from low ADD values correlate</w:t>
      </w:r>
      <w:r w:rsidR="00793F7D" w:rsidRPr="002D71CB">
        <w:t>d</w:t>
      </w:r>
      <w:r w:rsidRPr="002D71CB">
        <w:t xml:space="preserve"> with low yoy abundance </w:t>
      </w:r>
      <w:r w:rsidR="00DA60F2" w:rsidRPr="002D71CB">
        <w:t>(</w:t>
      </w:r>
      <w:r w:rsidR="00DA60F2" w:rsidRPr="002D71CB">
        <w:rPr>
          <w:b/>
        </w:rPr>
        <w:t>Table 8</w:t>
      </w:r>
      <w:r w:rsidRPr="002D71CB">
        <w:rPr>
          <w:b/>
        </w:rPr>
        <w:t>;</w:t>
      </w:r>
      <w:r w:rsidR="00DA60F2" w:rsidRPr="002D71CB">
        <w:rPr>
          <w:b/>
        </w:rPr>
        <w:t xml:space="preserve"> Figure 39</w:t>
      </w:r>
      <w:r w:rsidRPr="002D71CB">
        <w:t>). Except for Nine Mile Creek, the lowest ADD values were observed in 2011, and the second lowest in 2009</w:t>
      </w:r>
      <w:r w:rsidR="004964E1" w:rsidRPr="002D71CB">
        <w:t xml:space="preserve"> (</w:t>
      </w:r>
      <w:r w:rsidR="00DA60F2" w:rsidRPr="002D71CB">
        <w:rPr>
          <w:b/>
        </w:rPr>
        <w:t>Table 8</w:t>
      </w:r>
      <w:r w:rsidR="004964E1" w:rsidRPr="002D71CB">
        <w:t>)</w:t>
      </w:r>
      <w:r w:rsidRPr="002D71CB">
        <w:t xml:space="preserve">. During those two years, yoy abundances in Murray </w:t>
      </w:r>
      <w:r w:rsidR="002C2EDA" w:rsidRPr="002D71CB">
        <w:t>Harbour</w:t>
      </w:r>
      <w:r w:rsidRPr="002D71CB">
        <w:t xml:space="preserve"> were at 0.0 and the lowest between 2009 and 2012 for Fortune1 </w:t>
      </w:r>
      <w:r w:rsidR="00DA60F2" w:rsidRPr="002D71CB">
        <w:t>(Figure 39</w:t>
      </w:r>
      <w:r w:rsidR="003D77DF" w:rsidRPr="002D71CB">
        <w:t>)</w:t>
      </w:r>
      <w:r w:rsidRPr="002D71CB">
        <w:t xml:space="preserve">. As observed in Murray </w:t>
      </w:r>
      <w:r w:rsidR="002C2EDA" w:rsidRPr="002D71CB">
        <w:t>Harbour</w:t>
      </w:r>
      <w:r w:rsidRPr="002D71CB">
        <w:t>, bio-collect</w:t>
      </w:r>
      <w:r w:rsidR="00074EFE" w:rsidRPr="002D71CB">
        <w:t>ors deployed at 22</w:t>
      </w:r>
      <w:r w:rsidR="008539A6" w:rsidRPr="002D71CB">
        <w:t>.0</w:t>
      </w:r>
      <w:r w:rsidR="00074EFE" w:rsidRPr="002D71CB">
        <w:t xml:space="preserve"> m</w:t>
      </w:r>
      <w:r w:rsidR="0073033E" w:rsidRPr="002D71CB">
        <w:t xml:space="preserve"> in Fortune</w:t>
      </w:r>
      <w:r w:rsidR="00074EFE" w:rsidRPr="002D71CB">
        <w:t xml:space="preserve"> had</w:t>
      </w:r>
      <w:r w:rsidRPr="002D71CB">
        <w:t xml:space="preserve"> </w:t>
      </w:r>
      <w:r w:rsidR="008539A6" w:rsidRPr="002D71CB">
        <w:t xml:space="preserve">an abundance of </w:t>
      </w:r>
      <w:r w:rsidRPr="002D71CB">
        <w:t xml:space="preserve">0.0 in 2010. Also, and not surprisingly because of the depth, the lowest recorded ADD values were observed at the Fortune2 site </w:t>
      </w:r>
      <w:r w:rsidR="00D30835" w:rsidRPr="002D71CB">
        <w:t>(</w:t>
      </w:r>
      <w:r w:rsidR="00D30835" w:rsidRPr="002D71CB">
        <w:rPr>
          <w:b/>
        </w:rPr>
        <w:t>Table 8</w:t>
      </w:r>
      <w:r w:rsidRPr="002D71CB">
        <w:t>).</w:t>
      </w:r>
    </w:p>
    <w:p w:rsidR="00006CFD" w:rsidRDefault="00006CFD" w:rsidP="00006CFD"/>
    <w:p w:rsidR="00006CFD" w:rsidRPr="00006CFD" w:rsidRDefault="00006CFD" w:rsidP="000B37D9">
      <w:pPr>
        <w:rPr>
          <w:szCs w:val="24"/>
        </w:rPr>
      </w:pPr>
    </w:p>
    <w:p w:rsidR="009B3244" w:rsidRPr="00805091" w:rsidRDefault="00BB7405" w:rsidP="00BB7405">
      <w:pPr>
        <w:pStyle w:val="Heading1"/>
        <w:numPr>
          <w:ilvl w:val="0"/>
          <w:numId w:val="0"/>
        </w:numPr>
        <w:rPr>
          <w:color w:val="00B050"/>
        </w:rPr>
      </w:pPr>
      <w:bookmarkStart w:id="12" w:name="_Toc345935450"/>
      <w:bookmarkStart w:id="13" w:name="_Toc348962524"/>
      <w:r w:rsidRPr="00805091">
        <w:rPr>
          <w:color w:val="00B050"/>
        </w:rPr>
        <w:t xml:space="preserve">5 </w:t>
      </w:r>
      <w:r w:rsidR="009B3244" w:rsidRPr="00805091">
        <w:rPr>
          <w:color w:val="00B050"/>
        </w:rPr>
        <w:t>SOURCES OF UNCERTAINTY</w:t>
      </w:r>
      <w:bookmarkEnd w:id="12"/>
      <w:bookmarkEnd w:id="13"/>
    </w:p>
    <w:p w:rsidR="009B3244" w:rsidRPr="00805091" w:rsidRDefault="009B3244" w:rsidP="001905A1">
      <w:pPr>
        <w:rPr>
          <w:color w:val="00B050"/>
        </w:rPr>
      </w:pPr>
    </w:p>
    <w:p w:rsidR="00074EFE" w:rsidRPr="00805091" w:rsidRDefault="00074EFE" w:rsidP="00074EFE">
      <w:pPr>
        <w:rPr>
          <w:color w:val="00B050"/>
        </w:rPr>
      </w:pPr>
      <w:r w:rsidRPr="00805091">
        <w:rPr>
          <w:color w:val="00B050"/>
        </w:rPr>
        <w:t>Landings and information gathered from recruitment-index program and at-sea sampling program are a function of abundance, the level of fishing effort (trap hauls, soak-days, timing of effort and fishing strategy) and catchability. Catchability in turn is affected by environmental conditions (Drinkwater et al. 2006), gear efficiency (including trap design and bait), and other factors</w:t>
      </w:r>
      <w:ins w:id="14" w:author="DFO-MPO MC" w:date="2013-12-24T08:33:00Z">
        <w:r w:rsidR="00A2010B" w:rsidRPr="00805091">
          <w:rPr>
            <w:color w:val="00B050"/>
          </w:rPr>
          <w:t xml:space="preserve"> (Krouse 1989, Miller 1989 1990)</w:t>
        </w:r>
      </w:ins>
      <w:r w:rsidRPr="00805091">
        <w:rPr>
          <w:color w:val="00B050"/>
        </w:rPr>
        <w:t>. Changes in any of these can affect landings and catch rates. Thus, indicators derived from these sources would not necessarily reflect changes in abundance, fishing pressure, or production.</w:t>
      </w:r>
    </w:p>
    <w:p w:rsidR="00074EFE" w:rsidRPr="00805091" w:rsidRDefault="00074EFE" w:rsidP="00074EFE">
      <w:pPr>
        <w:rPr>
          <w:color w:val="00B050"/>
        </w:rPr>
      </w:pPr>
    </w:p>
    <w:p w:rsidR="00074EFE" w:rsidRPr="00805091" w:rsidRDefault="00074EFE" w:rsidP="00074EFE">
      <w:pPr>
        <w:rPr>
          <w:color w:val="00B050"/>
        </w:rPr>
      </w:pPr>
      <w:r w:rsidRPr="00805091">
        <w:rPr>
          <w:color w:val="00B050"/>
        </w:rPr>
        <w:t xml:space="preserve">For decades DFO-Science had concern of the data accuracy regarding the current sale slips based system for official catch statistics and the delay of their availability for analysis (Comeau et al. 2008). The time delay limitation of the system is obvious in the present stock status, as the analysis of landing trends is done (as of January 2013) on 2011 preliminary data fourteen months after the end of the 2011 summer fishing season. Furthermore, in terms of stock assessment, the current system has yet to collect any information relevant to fishing effort, albeit the lobster fishery is managed based on effort control. There are also uncertainties on the amount of non-recorded lobster catches corresponding to other sales, personal consumption and poaching. In 2006, a 3-year pilot-project was initiated by a harvester group from LFA26B and DFO-Science to electronically collect accurate lobster landings with effort information in a timely fashion. Lobster landings, fishing effort data, and other fishery related information were recorded at the wharf by lobster buyers using a handheld computer. Data were then transmitted daily via the internet to a DFO server where they became readily available to DFO staff. More information on the project can be found in Rondeau and Comeau (2011). In 2008, the lobster fishing activities of 296 harvesters were effectively recorded through the pilot </w:t>
      </w:r>
      <w:r w:rsidRPr="00805091">
        <w:rPr>
          <w:color w:val="00B050"/>
        </w:rPr>
        <w:lastRenderedPageBreak/>
        <w:t>project, representing almost 10% of all the lobster licence holders in DFO Gulf Region. Although the pilot-project ended in 2008, some harvester groups and/or buyers decided to continue with the electronic system until 2011 when DFO officially terminated the electronic support.</w:t>
      </w:r>
    </w:p>
    <w:p w:rsidR="00074EFE" w:rsidRPr="00805091" w:rsidRDefault="00074EFE" w:rsidP="00074EFE">
      <w:pPr>
        <w:rPr>
          <w:color w:val="00B050"/>
        </w:rPr>
      </w:pPr>
    </w:p>
    <w:p w:rsidR="00074EFE" w:rsidRPr="00805091" w:rsidRDefault="00074EFE" w:rsidP="00074EFE">
      <w:pPr>
        <w:rPr>
          <w:color w:val="00B050"/>
        </w:rPr>
      </w:pPr>
      <w:r w:rsidRPr="00805091">
        <w:rPr>
          <w:color w:val="00B050"/>
        </w:rPr>
        <w:t>There is no direct data on the spatial distribution of landings and effort. This information is needed to monitor the extent and changes in the distribution of fishing effort and to map the overlap of fishing gear. Information on catch, effort and fishing location from all the users is imperative to properly assess lobster stocks especially in terms of the climate change.</w:t>
      </w:r>
    </w:p>
    <w:p w:rsidR="00074EFE" w:rsidRPr="00805091" w:rsidRDefault="00074EFE" w:rsidP="00074EFE">
      <w:pPr>
        <w:rPr>
          <w:color w:val="00B050"/>
        </w:rPr>
      </w:pPr>
    </w:p>
    <w:p w:rsidR="00074EFE" w:rsidRPr="00805091" w:rsidRDefault="00074EFE" w:rsidP="00074EFE">
      <w:pPr>
        <w:rPr>
          <w:color w:val="00B050"/>
        </w:rPr>
      </w:pPr>
      <w:r w:rsidRPr="00805091">
        <w:rPr>
          <w:color w:val="00B050"/>
        </w:rPr>
        <w:t>Methods for estimating exploitation rates have various assumptions, not all of which are fully respected here. Sufficient data are needed in order to obtain better estimators of fishing pressure but in areas where basic underlying assumptions are not respected methods used to calculate exploitation rates should be revised.</w:t>
      </w:r>
    </w:p>
    <w:p w:rsidR="007420AE" w:rsidRDefault="007420AE" w:rsidP="001905A1"/>
    <w:p w:rsidR="007420AE" w:rsidRDefault="007420AE" w:rsidP="001905A1"/>
    <w:p w:rsidR="009B3244" w:rsidRPr="000D4444" w:rsidRDefault="009B3244" w:rsidP="000D4444">
      <w:pPr>
        <w:pStyle w:val="Heading1"/>
      </w:pPr>
      <w:bookmarkStart w:id="15" w:name="_Toc345935451"/>
      <w:bookmarkStart w:id="16" w:name="_Toc348962525"/>
      <w:r w:rsidRPr="000D4444">
        <w:t>CONCLUSION</w:t>
      </w:r>
      <w:bookmarkEnd w:id="15"/>
      <w:bookmarkEnd w:id="16"/>
    </w:p>
    <w:p w:rsidR="009B3244" w:rsidRPr="00CD52F8" w:rsidRDefault="009B3244" w:rsidP="001905A1"/>
    <w:p w:rsidR="00CD52F8" w:rsidRPr="00CD52F8" w:rsidRDefault="00CD52F8" w:rsidP="00CD52F8">
      <w:r w:rsidRPr="00CD52F8">
        <w:t xml:space="preserve">The stock status of the five LFAs located in the Gulf Region has been assessed using a suite of indicators from trawl and SCUBA surveys, DFO official catch statistics, at-sea sampling, recruitment-index logbooks, and biological sampling. Globally, lobsters in the sGSL continue to be in high abundance with recent landings above long-term medians or the highest of the time series. </w:t>
      </w:r>
    </w:p>
    <w:p w:rsidR="00CD52F8" w:rsidRPr="00CD52F8" w:rsidRDefault="00CD52F8" w:rsidP="00CD52F8"/>
    <w:p w:rsidR="00CD52F8" w:rsidRPr="00CD52F8" w:rsidRDefault="00CD52F8" w:rsidP="00CD52F8">
      <w:r w:rsidRPr="00CD52F8">
        <w:t xml:space="preserve">The only area with weak or negative trends is still central Northumberland Strait (i.e., LFAs 25S and 26AD). The abundance indicator based on landings showed that the weakest landing trends are still observed in the Strait, and based on SCUBA abundance index, the abundance of small animals (&lt;50 mm CL) are low and </w:t>
      </w:r>
      <w:del w:id="17" w:author="DFO-MPO MC" w:date="2013-10-25T13:33:00Z">
        <w:r w:rsidRPr="00CD52F8" w:rsidDel="009F1431">
          <w:delText>can not</w:delText>
        </w:r>
      </w:del>
      <w:ins w:id="18" w:author="DFO-MPO MC" w:date="2013-10-25T13:33:00Z">
        <w:r w:rsidR="009F1431" w:rsidRPr="00CD52F8">
          <w:t>cannot</w:t>
        </w:r>
      </w:ins>
      <w:r w:rsidRPr="00CD52F8">
        <w:t xml:space="preserve"> support a viable commercial fishery. The lobster fishery in the sGSL continues to have high exploitation rates and to be heavily dependent on new recruits, making this fishery directly dependent on the level of recruitment. </w:t>
      </w:r>
    </w:p>
    <w:p w:rsidR="00CD52F8" w:rsidRPr="00CD52F8" w:rsidRDefault="00CD52F8" w:rsidP="00CD52F8"/>
    <w:p w:rsidR="00CD52F8" w:rsidRPr="00CD52F8" w:rsidRDefault="00CD52F8" w:rsidP="00CD52F8">
      <w:r w:rsidRPr="00CD52F8">
        <w:t xml:space="preserve">The decrease in the percentage of empty traps during the fishery in almost every LFA corroborates the positive landing indicators but the fishing pressure on the lobster stock might still be high as in many cases, empty traps percentages are still above 20%. Estimators of exploitation rate were highly variable between LFAs and among years, sometime even with incoherent values and may not be meaningful fishing pressure indicators. </w:t>
      </w:r>
    </w:p>
    <w:p w:rsidR="00CD52F8" w:rsidRPr="00CD52F8" w:rsidRDefault="00CD52F8" w:rsidP="00CD52F8"/>
    <w:p w:rsidR="00CD52F8" w:rsidRPr="00CD52F8" w:rsidRDefault="00CD52F8" w:rsidP="00CD52F8">
      <w:r w:rsidRPr="00CD52F8">
        <w:t xml:space="preserve">The two multi-year management plans aimed at increasing egg production combined to the increase in MLS and the protection of large females seem to have had a positive effect on lobster production in the five LFAs within the DFO Gulf Region. The recent reduction in nominal effort, both in licence numbers and in maximum trap allocations, from industry funded retirement programs or via the ALSM program will most likely release some fishing pressure on lobster stocks but its full benefit at the moment is still not fully known, Once again, the only area that systematically shows negative indicators </w:t>
      </w:r>
      <w:r w:rsidRPr="00CD52F8">
        <w:lastRenderedPageBreak/>
        <w:t>for the level of 1-yr old lobsters, pre-recruits into the fishery and berried females is central Northumberland Strait. Conclusion from the last assessment regarding the female reproductive condition in LFA 25 is still relevant today with the timing of the fishery being detrimental to the reproductive potential of the stock.</w:t>
      </w:r>
    </w:p>
    <w:p w:rsidR="00CD52F8" w:rsidRPr="00CD52F8" w:rsidRDefault="00CD52F8" w:rsidP="00CD52F8"/>
    <w:p w:rsidR="00CD52F8" w:rsidRPr="00CD52F8" w:rsidRDefault="00CD52F8" w:rsidP="00CD52F8">
      <w:r w:rsidRPr="00CD52F8">
        <w:t>Conclusion from the last assessment regarding the female reproductive condition in LFA 25 (Comeau et al. 2008) is still relevant today with the timing of the fishery being detrimental to the reproductive potential of the stock.</w:t>
      </w:r>
    </w:p>
    <w:p w:rsidR="00CD52F8" w:rsidRPr="00BE00DF" w:rsidRDefault="00CD52F8" w:rsidP="00CD52F8"/>
    <w:p w:rsidR="00CD52F8" w:rsidRPr="00CD52F8" w:rsidRDefault="00CD52F8" w:rsidP="00CD52F8">
      <w:r w:rsidRPr="00CD52F8">
        <w:t xml:space="preserve">The trends of the lobster stock from different indicators are presented in more detail in </w:t>
      </w:r>
      <w:r w:rsidRPr="00CD52F8">
        <w:fldChar w:fldCharType="begin"/>
      </w:r>
      <w:r w:rsidRPr="00CD52F8">
        <w:instrText xml:space="preserve"> REF _Ref348257024 \h  \* MERGEFORMAT </w:instrText>
      </w:r>
      <w:r w:rsidRPr="00CD52F8">
        <w:fldChar w:fldCharType="separate"/>
      </w:r>
      <w:r w:rsidR="00293CC6">
        <w:rPr>
          <w:b/>
          <w:bCs/>
        </w:rPr>
        <w:t xml:space="preserve">Error! </w:t>
      </w:r>
      <w:proofErr w:type="gramStart"/>
      <w:r w:rsidR="00293CC6">
        <w:rPr>
          <w:b/>
          <w:bCs/>
        </w:rPr>
        <w:t>Reference source not found.</w:t>
      </w:r>
      <w:r w:rsidRPr="00CD52F8">
        <w:fldChar w:fldCharType="end"/>
      </w:r>
      <w:r w:rsidRPr="00CD52F8">
        <w:t>.</w:t>
      </w:r>
      <w:proofErr w:type="gramEnd"/>
    </w:p>
    <w:p w:rsidR="009B3244" w:rsidRPr="00BE00DF" w:rsidRDefault="009B3244" w:rsidP="001905A1"/>
    <w:p w:rsidR="009B3244" w:rsidRPr="000D4444" w:rsidRDefault="009B3244" w:rsidP="000D4444">
      <w:pPr>
        <w:pStyle w:val="Heading2"/>
      </w:pPr>
      <w:bookmarkStart w:id="19" w:name="_Toc348962526"/>
      <w:r w:rsidRPr="000D4444">
        <w:t>Abundance Indicators</w:t>
      </w:r>
      <w:bookmarkEnd w:id="19"/>
    </w:p>
    <w:p w:rsidR="009B3244" w:rsidRDefault="009B3244" w:rsidP="001905A1"/>
    <w:p w:rsidR="00BB16CE" w:rsidRDefault="00BB16CE" w:rsidP="001905A1">
      <w:r>
        <w:t>Landings and landings trends are used as a proxy for lobster abundance for all the fisheries in Canada. No estimate of the fishable biomass was done in the present document.</w:t>
      </w:r>
    </w:p>
    <w:p w:rsidR="00BB16CE" w:rsidRPr="006C6DC9" w:rsidRDefault="00BB16CE" w:rsidP="001905A1"/>
    <w:p w:rsidR="00CD52F8" w:rsidRPr="006C6DC9" w:rsidRDefault="00CD52F8" w:rsidP="00CD52F8">
      <w:r w:rsidRPr="006C6DC9">
        <w:t xml:space="preserve">Abundance indicators based on landings for legal size lobster from all LFAs are above the long-term </w:t>
      </w:r>
      <w:r w:rsidRPr="001D39C7">
        <w:t>median</w:t>
      </w:r>
      <w:r w:rsidR="005138B8" w:rsidRPr="001D39C7">
        <w:t xml:space="preserve"> (</w:t>
      </w:r>
      <w:r w:rsidR="005138B8" w:rsidRPr="001D39C7">
        <w:fldChar w:fldCharType="begin"/>
      </w:r>
      <w:r w:rsidR="005138B8" w:rsidRPr="001D39C7">
        <w:instrText xml:space="preserve"> REF _Ref348257024 \h </w:instrText>
      </w:r>
      <w:r w:rsidR="001D39C7">
        <w:instrText xml:space="preserve"> \* MERGEFORMAT </w:instrText>
      </w:r>
      <w:r w:rsidR="005138B8" w:rsidRPr="001D39C7">
        <w:fldChar w:fldCharType="separate"/>
      </w:r>
      <w:r w:rsidR="00293CC6">
        <w:rPr>
          <w:b/>
          <w:bCs/>
        </w:rPr>
        <w:t xml:space="preserve">Error! </w:t>
      </w:r>
      <w:proofErr w:type="gramStart"/>
      <w:r w:rsidR="00293CC6">
        <w:rPr>
          <w:b/>
          <w:bCs/>
        </w:rPr>
        <w:t>Reference source not found.</w:t>
      </w:r>
      <w:r w:rsidR="005138B8" w:rsidRPr="001D39C7">
        <w:fldChar w:fldCharType="end"/>
      </w:r>
      <w:r w:rsidR="005138B8" w:rsidRPr="001D39C7">
        <w:t>)</w:t>
      </w:r>
      <w:r w:rsidRPr="001D39C7">
        <w:t>.</w:t>
      </w:r>
      <w:proofErr w:type="gramEnd"/>
      <w:r w:rsidRPr="001D39C7">
        <w:t xml:space="preserve"> Since the last assessment (Comeau et al. 2008), only landings in LFAs 23 and 25 have continued to increase while elsewhere they stabilized. No </w:t>
      </w:r>
      <w:proofErr w:type="gramStart"/>
      <w:r w:rsidRPr="001D39C7">
        <w:t>decrease in the mid- or short-term abundance indicators have</w:t>
      </w:r>
      <w:proofErr w:type="gramEnd"/>
      <w:r w:rsidRPr="001D39C7">
        <w:t xml:space="preserve"> been seen in any LFA</w:t>
      </w:r>
      <w:r w:rsidR="005138B8" w:rsidRPr="001D39C7">
        <w:t xml:space="preserve"> (</w:t>
      </w:r>
      <w:r w:rsidR="005138B8" w:rsidRPr="001D39C7">
        <w:fldChar w:fldCharType="begin"/>
      </w:r>
      <w:r w:rsidR="005138B8" w:rsidRPr="001D39C7">
        <w:instrText xml:space="preserve"> REF _Ref348257024 \h </w:instrText>
      </w:r>
      <w:r w:rsidR="001D39C7">
        <w:instrText xml:space="preserve"> \* MERGEFORMAT </w:instrText>
      </w:r>
      <w:r w:rsidR="005138B8" w:rsidRPr="001D39C7">
        <w:fldChar w:fldCharType="separate"/>
      </w:r>
      <w:r w:rsidR="00293CC6">
        <w:rPr>
          <w:b/>
          <w:bCs/>
        </w:rPr>
        <w:t xml:space="preserve">Error! </w:t>
      </w:r>
      <w:proofErr w:type="gramStart"/>
      <w:r w:rsidR="00293CC6">
        <w:rPr>
          <w:b/>
          <w:bCs/>
        </w:rPr>
        <w:t>Reference source not found.</w:t>
      </w:r>
      <w:r w:rsidR="005138B8" w:rsidRPr="001D39C7">
        <w:fldChar w:fldCharType="end"/>
      </w:r>
      <w:r w:rsidR="005138B8" w:rsidRPr="001D39C7">
        <w:t>)</w:t>
      </w:r>
      <w:r w:rsidRPr="001D39C7">
        <w:t>.</w:t>
      </w:r>
      <w:proofErr w:type="gramEnd"/>
      <w:r w:rsidRPr="001D39C7">
        <w:t xml:space="preserve"> While landings have generally increased since 1947 (73.5% overall), the timing of the peaks differed as</w:t>
      </w:r>
      <w:r w:rsidRPr="006C6DC9">
        <w:t xml:space="preserve"> did the pattern of decline of landings following the peaks. This reflects the heterogeneity of the spatial distribution and the temporal variability of the lobster resource in the sGSL. The exception is LFA 24 where landings show a steady increase since 1977</w:t>
      </w:r>
      <w:r w:rsidR="00E722A2">
        <w:t>, excluding the 201</w:t>
      </w:r>
      <w:r>
        <w:t>1 preliminary landing</w:t>
      </w:r>
      <w:r w:rsidRPr="006C6DC9">
        <w:t>.</w:t>
      </w:r>
    </w:p>
    <w:p w:rsidR="00CD52F8" w:rsidRPr="00443FB4" w:rsidRDefault="00CD52F8" w:rsidP="00CD52F8"/>
    <w:p w:rsidR="00CD52F8" w:rsidRPr="005265BC" w:rsidRDefault="00CD52F8" w:rsidP="00CD52F8">
      <w:r w:rsidRPr="00443FB4">
        <w:t xml:space="preserve">For the long-term comparisons, it seems that increasing trends have been more pronounced in the spring fisheries and those outside of central Northumberland Strait. In LFA 23, landings </w:t>
      </w:r>
      <w:r>
        <w:t>have</w:t>
      </w:r>
      <w:r w:rsidRPr="00443FB4">
        <w:t xml:space="preserve"> </w:t>
      </w:r>
      <w:r>
        <w:t>generally increased</w:t>
      </w:r>
      <w:r w:rsidRPr="00443FB4">
        <w:t xml:space="preserve"> since 2005</w:t>
      </w:r>
      <w:r>
        <w:t xml:space="preserve"> and by</w:t>
      </w:r>
      <w:r w:rsidRPr="00443FB4">
        <w:t xml:space="preserve"> 2011 </w:t>
      </w:r>
      <w:r>
        <w:t>they</w:t>
      </w:r>
      <w:r w:rsidRPr="00443FB4">
        <w:t xml:space="preserve"> (4,576 t) were 164% above the long-term median (1,732 t). The short-term indicator for LFA 23 was also positive with </w:t>
      </w:r>
      <w:r>
        <w:t xml:space="preserve">an </w:t>
      </w:r>
      <w:r w:rsidRPr="00443FB4">
        <w:t xml:space="preserve">increase </w:t>
      </w:r>
      <w:r>
        <w:t>of</w:t>
      </w:r>
      <w:r w:rsidRPr="00443FB4">
        <w:t xml:space="preserve"> 33%. Landings in 2010 and 2011 for LFA 23 were the highest of the entire time-series</w:t>
      </w:r>
      <w:r>
        <w:t>, mainly because of LFA 23G</w:t>
      </w:r>
      <w:r w:rsidRPr="00443FB4">
        <w:t xml:space="preserve">. In LFA 24, the 2011 landings (5,469 t) were 106% above the long-term median (2,657 t) and 32% above the mid-term median (4,151 t) but when compared to the 2005-2001 period, there was a slight decrease by 13%. However, that decrease might </w:t>
      </w:r>
      <w:r>
        <w:t xml:space="preserve">not </w:t>
      </w:r>
      <w:r w:rsidRPr="00443FB4">
        <w:t xml:space="preserve">be representative of the </w:t>
      </w:r>
      <w:r>
        <w:t>actual</w:t>
      </w:r>
      <w:r w:rsidRPr="00443FB4">
        <w:t xml:space="preserve"> situation as landings </w:t>
      </w:r>
      <w:r w:rsidRPr="00BF3879">
        <w:t xml:space="preserve">for 2011 need to be updated. </w:t>
      </w:r>
      <w:r>
        <w:t xml:space="preserve">The LFA 25 trend has improved since the last assessment with an increase of 21%, notably from LFA 25N. </w:t>
      </w:r>
      <w:r w:rsidRPr="0019151D">
        <w:t xml:space="preserve">In LFA 26A, the 2011 landings of 3,866 t were 34% above the long-term median (2,893 t). However, landing trends within LFA 26A varied with location. Landings </w:t>
      </w:r>
      <w:r>
        <w:t>from</w:t>
      </w:r>
      <w:r w:rsidRPr="0019151D">
        <w:t xml:space="preserve"> the Northumberland Strait portion of the LFA (LFA 26AD) is still much lower (67%) than from its highest peak landings in 1987 and neither mid- and short-term comparison is showing improvement. For the NS portion of LFA 26A, landings in 2011 (1,167 t) were almost identical to those o</w:t>
      </w:r>
      <w:r>
        <w:t>f</w:t>
      </w:r>
      <w:r w:rsidRPr="0019151D">
        <w:t xml:space="preserve"> 2005 (1,170 t) with very little variation in the last 22 years. Stability in landings was also noted for the PEI sector of LFA 26A over the last 18 years. However, landings for 2011 </w:t>
      </w:r>
      <w:r w:rsidRPr="0019151D">
        <w:lastRenderedPageBreak/>
        <w:t xml:space="preserve">are still 19% over the mid-term median. </w:t>
      </w:r>
      <w:r w:rsidRPr="00BF3879">
        <w:t xml:space="preserve">Landings in LFA 26B </w:t>
      </w:r>
      <w:r>
        <w:t xml:space="preserve">also </w:t>
      </w:r>
      <w:r w:rsidRPr="00BF3879">
        <w:t>have varied little for the last 18 years</w:t>
      </w:r>
      <w:r>
        <w:t>,</w:t>
      </w:r>
      <w:r w:rsidRPr="00BF3879">
        <w:t xml:space="preserve"> </w:t>
      </w:r>
      <w:r>
        <w:t>and</w:t>
      </w:r>
      <w:r w:rsidRPr="00BF3879">
        <w:t xml:space="preserve"> the 2011 landings (1,037 t) were </w:t>
      </w:r>
      <w:r w:rsidRPr="0019151D">
        <w:t xml:space="preserve">still 74% above the long-term </w:t>
      </w:r>
      <w:r w:rsidRPr="005265BC">
        <w:t>median (700 t).</w:t>
      </w:r>
    </w:p>
    <w:p w:rsidR="00CD52F8" w:rsidRPr="005265BC" w:rsidRDefault="00CD52F8" w:rsidP="00CD52F8"/>
    <w:p w:rsidR="00CD52F8" w:rsidRPr="005265BC" w:rsidRDefault="00CD52F8" w:rsidP="00CD52F8">
      <w:r w:rsidRPr="005265BC">
        <w:t xml:space="preserve">Landing trends in both LFAs 25S and 26AD are typical of a boom and bust fishery (Acheson and Steneck 1997). Recent indicators suggest that conversely to what was seen during the last assessment, </w:t>
      </w:r>
      <w:r>
        <w:t xml:space="preserve">central Northumberland Strait might be in a “bust” to a </w:t>
      </w:r>
      <w:r w:rsidRPr="005265BC">
        <w:t xml:space="preserve">“boom” </w:t>
      </w:r>
      <w:r>
        <w:t xml:space="preserve">transition </w:t>
      </w:r>
      <w:r w:rsidRPr="005265BC">
        <w:t>based on historical landings information</w:t>
      </w:r>
      <w:r>
        <w:t>.</w:t>
      </w:r>
      <w:r w:rsidRPr="005265BC">
        <w:t xml:space="preserve"> </w:t>
      </w:r>
      <w:r>
        <w:t>T</w:t>
      </w:r>
      <w:r w:rsidRPr="005265BC">
        <w:t>h</w:t>
      </w:r>
      <w:r>
        <w:t>is</w:t>
      </w:r>
      <w:r w:rsidRPr="005265BC">
        <w:t xml:space="preserve"> area might continue to experience increases in landings but </w:t>
      </w:r>
      <w:r>
        <w:t>to</w:t>
      </w:r>
      <w:r w:rsidRPr="005265BC">
        <w:t xml:space="preserve"> an unknown extent.</w:t>
      </w:r>
    </w:p>
    <w:p w:rsidR="00CD52F8" w:rsidRPr="005265BC" w:rsidRDefault="00CD52F8" w:rsidP="00CD52F8"/>
    <w:p w:rsidR="00CD52F8" w:rsidRDefault="00CD52F8" w:rsidP="00CD52F8">
      <w:r w:rsidRPr="005265BC">
        <w:t>The total lack of reliable catch, effort and fishing location information from harvesters is making it difficult to understand and analyze landing fluctuations. This situation is symptomatic for most of the Canadian lobster fishery, and has been raised by every biologist assessing lobster stocks in eastern Canada (see research documents and the stock status reports at http://www.dfo-mpo.gc.ca/csas/Csas/Home-Accueil_e.htm). Although harvesters in communities within the sGSL are indicating important changes in their catches, it is impossible to clearly determine where they are occurring, to quantify these changes and to determine if they are the result of shift in effort. These issues can only be fully understood with timely accurate temporal and spatial data supplied directly from the users, i.e. harvesters.</w:t>
      </w:r>
    </w:p>
    <w:p w:rsidR="0067468B" w:rsidRDefault="0067468B" w:rsidP="00CD52F8"/>
    <w:p w:rsidR="00CD52F8" w:rsidRDefault="00CD52F8" w:rsidP="00CD52F8">
      <w:r w:rsidRPr="00A21A78">
        <w:t>Similar positive trends in abundance were observed in the fishery-independent trawl surveys.</w:t>
      </w:r>
      <w:r>
        <w:rPr>
          <w:color w:val="FF0000"/>
        </w:rPr>
        <w:t xml:space="preserve"> </w:t>
      </w:r>
      <w:r>
        <w:t>The distribution of commercial size lobsters has spread with highest concentrations around Pictou Island and east of PEI and increasing abundance in the northern part of LFA 25. The area east of Cape Tormentine to River John</w:t>
      </w:r>
      <w:r w:rsidR="00684D1C">
        <w:t xml:space="preserve"> (sub-region 26AD)</w:t>
      </w:r>
      <w:r>
        <w:t xml:space="preserve"> is still flagged as a barren ground with almost no lobster </w:t>
      </w:r>
      <w:r w:rsidRPr="001D39C7">
        <w:t>catch</w:t>
      </w:r>
      <w:r w:rsidR="00684D1C" w:rsidRPr="001D39C7">
        <w:t xml:space="preserve"> (</w:t>
      </w:r>
      <w:r w:rsidR="00684D1C" w:rsidRPr="001D39C7">
        <w:fldChar w:fldCharType="begin"/>
      </w:r>
      <w:r w:rsidR="00684D1C" w:rsidRPr="001D39C7">
        <w:instrText xml:space="preserve"> REF _Ref348257024 \h </w:instrText>
      </w:r>
      <w:r w:rsidR="001D39C7">
        <w:instrText xml:space="preserve"> \* MERGEFORMAT </w:instrText>
      </w:r>
      <w:r w:rsidR="00684D1C" w:rsidRPr="001D39C7">
        <w:fldChar w:fldCharType="separate"/>
      </w:r>
      <w:r w:rsidR="00293CC6">
        <w:rPr>
          <w:b/>
          <w:bCs/>
        </w:rPr>
        <w:t xml:space="preserve">Error! </w:t>
      </w:r>
      <w:proofErr w:type="gramStart"/>
      <w:r w:rsidR="00293CC6">
        <w:rPr>
          <w:b/>
          <w:bCs/>
        </w:rPr>
        <w:t>Reference source not found.</w:t>
      </w:r>
      <w:r w:rsidR="00684D1C" w:rsidRPr="001D39C7">
        <w:fldChar w:fldCharType="end"/>
      </w:r>
      <w:r w:rsidR="00684D1C" w:rsidRPr="001D39C7">
        <w:t>)</w:t>
      </w:r>
      <w:r w:rsidRPr="001D39C7">
        <w:t>.</w:t>
      </w:r>
      <w:proofErr w:type="gramEnd"/>
      <w:r w:rsidRPr="001D39C7">
        <w:t xml:space="preserve"> The</w:t>
      </w:r>
      <w:r w:rsidRPr="00DC170D">
        <w:t xml:space="preserve"> estimate of proportion of the survey area with a biomass of more than 400 kg per km</w:t>
      </w:r>
      <w:r w:rsidRPr="00DC170D">
        <w:rPr>
          <w:szCs w:val="24"/>
          <w:vertAlign w:val="superscript"/>
        </w:rPr>
        <w:t>2</w:t>
      </w:r>
      <w:r w:rsidRPr="00DC170D">
        <w:t xml:space="preserve"> of commercial size lobsters was the </w:t>
      </w:r>
      <w:r w:rsidRPr="00D62065">
        <w:t>highest in 2012. Density and biomass indices for LFA 25 also showed high values in 2012 compared to the 2001-2009 time series. At 36.5 lobsters per tow and 10.5 kg per tow the 2012 indices were 89</w:t>
      </w:r>
      <w:r>
        <w:t>%</w:t>
      </w:r>
      <w:r w:rsidRPr="00D62065">
        <w:t xml:space="preserve"> and 64% above the series average</w:t>
      </w:r>
      <w:r>
        <w:t>,</w:t>
      </w:r>
      <w:r w:rsidRPr="00D62065">
        <w:t xml:space="preserve"> respectively. </w:t>
      </w:r>
      <w:r>
        <w:t>Such density and biomass indices would be valuable to produce for LFA 26A when the spatial coverage of the survey will have stabilized for a few years.</w:t>
      </w:r>
    </w:p>
    <w:p w:rsidR="00CD52F8" w:rsidRDefault="00CD52F8" w:rsidP="00CD52F8"/>
    <w:p w:rsidR="009B15E9" w:rsidRDefault="009B15E9" w:rsidP="009B15E9">
      <w:r>
        <w:t>Trends in average CPUE from the at-sea sampling (in kg/trap) and the recruitment-index programs (in number/trap) are similar with increasing values in most sub-regions. No increase in CPUE was seen in LFA 24 and very limited data were available in sub-region 26ANS to define an indicator (</w:t>
      </w:r>
      <w:r w:rsidRPr="001D39C7">
        <w:fldChar w:fldCharType="begin"/>
      </w:r>
      <w:r w:rsidRPr="001D39C7">
        <w:instrText xml:space="preserve"> REF _Ref348257024 \h </w:instrText>
      </w:r>
      <w:r>
        <w:instrText xml:space="preserve"> \* MERGEFORMAT </w:instrText>
      </w:r>
      <w:r w:rsidRPr="001D39C7">
        <w:fldChar w:fldCharType="separate"/>
      </w:r>
      <w:r w:rsidR="00293CC6">
        <w:rPr>
          <w:b/>
          <w:bCs/>
        </w:rPr>
        <w:t xml:space="preserve">Error! </w:t>
      </w:r>
      <w:proofErr w:type="gramStart"/>
      <w:r w:rsidR="00293CC6">
        <w:rPr>
          <w:b/>
          <w:bCs/>
        </w:rPr>
        <w:t>Reference source not found.</w:t>
      </w:r>
      <w:r w:rsidRPr="001D39C7">
        <w:fldChar w:fldCharType="end"/>
      </w:r>
      <w:r>
        <w:t>).</w:t>
      </w:r>
      <w:proofErr w:type="gramEnd"/>
      <w:r>
        <w:t xml:space="preserve"> The highest increase in CPUE was observed in sub-regions 25N and 25S with up to a 5-fold increase in 2012 compared to 2006 (</w:t>
      </w:r>
      <w:r w:rsidRPr="001D39C7">
        <w:fldChar w:fldCharType="begin"/>
      </w:r>
      <w:r w:rsidRPr="001D39C7">
        <w:instrText xml:space="preserve"> REF _Ref348257024 \h </w:instrText>
      </w:r>
      <w:r>
        <w:instrText xml:space="preserve"> \* MERGEFORMAT </w:instrText>
      </w:r>
      <w:r w:rsidRPr="001D39C7">
        <w:fldChar w:fldCharType="separate"/>
      </w:r>
      <w:r w:rsidR="00293CC6">
        <w:rPr>
          <w:b/>
          <w:bCs/>
        </w:rPr>
        <w:t xml:space="preserve">Error! </w:t>
      </w:r>
      <w:proofErr w:type="gramStart"/>
      <w:r w:rsidR="00293CC6">
        <w:rPr>
          <w:b/>
          <w:bCs/>
        </w:rPr>
        <w:t>Reference source not found.</w:t>
      </w:r>
      <w:r w:rsidRPr="001D39C7">
        <w:fldChar w:fldCharType="end"/>
      </w:r>
      <w:r>
        <w:t>).</w:t>
      </w:r>
      <w:proofErr w:type="gramEnd"/>
      <w:r>
        <w:t xml:space="preserve"> Those 2 sub-regions also had the best catch rates among all both in kg/trap (at-sea sampling) and in number/trap (recruitment-index). For sub-regions 23BC and 23G as well as for LFA 26B the 2012 CPUE values were compared to 2003-2004 and also shown an increase. The lowest 2011-2012 CPUE values both in number and in kg per trap were seen in sub-region 26AD. The wide size distribution in that sub-region is probably due to the lower number of lobsters in smaller sizes rather than an increase in large-sized lobsters. </w:t>
      </w:r>
      <w:r w:rsidRPr="001A270E">
        <w:t xml:space="preserve">The implementation of various increases of the MLS and/or escape vents dimensions at </w:t>
      </w:r>
      <w:r w:rsidRPr="001A270E">
        <w:lastRenderedPageBreak/>
        <w:t>different time and in different LFAs, sub-LFAs and management zones most likely affected CPUE estimates as well as the observed size ranges.</w:t>
      </w:r>
    </w:p>
    <w:p w:rsidR="009B15E9" w:rsidRDefault="009B15E9" w:rsidP="00CD52F8"/>
    <w:p w:rsidR="00CD52F8" w:rsidRDefault="00CD52F8" w:rsidP="00CD52F8">
      <w:r>
        <w:t>Length frequency analysis from the trawl surveys revealed and increase abundance of lobsters of all sizes in 2012 for LFA 25 but no such signal in LFA 26A where the survey is conducted just after the fishery. Neither region is showing evidence of an inflow of recruitment-size animals or an accumulation of bigger size lobsters even with the prohibition of landing big size females implemented in 2003.</w:t>
      </w:r>
    </w:p>
    <w:p w:rsidR="00CD52F8" w:rsidRDefault="00CD52F8" w:rsidP="00CD52F8"/>
    <w:p w:rsidR="00E01A3A" w:rsidRPr="00E01A3A" w:rsidRDefault="00E01A3A" w:rsidP="00E01A3A">
      <w:pPr>
        <w:pStyle w:val="NormalWeb"/>
        <w:spacing w:before="0" w:beforeAutospacing="0" w:after="0" w:afterAutospacing="0"/>
        <w:rPr>
          <w:rFonts w:ascii="Arial" w:hAnsi="Arial" w:cs="Arial"/>
        </w:rPr>
      </w:pPr>
      <w:r w:rsidRPr="00E01A3A">
        <w:rPr>
          <w:rFonts w:ascii="Arial" w:hAnsi="Arial" w:cs="Arial"/>
        </w:rPr>
        <w:t>Fishery-independent data from the lobster SCUBA survey was analyzed using a Bayesian hierarchical model to estimate abundance trends. Results indicated that global lobster abundance in the sGSL increased steadily and significantly between 2003 and 2012. Also, similar to landing trends, spatial differences were observed for lobster abundances within and outside central Northumberland Strait; higher abundances were observed in LFAs 23 and 25N, while low abundances, reaching almost 0 lobster/400 m</w:t>
      </w:r>
      <w:r w:rsidRPr="00E01A3A">
        <w:rPr>
          <w:rFonts w:ascii="Arial" w:hAnsi="Arial" w:cs="Arial"/>
          <w:vertAlign w:val="superscript"/>
        </w:rPr>
        <w:t xml:space="preserve">2 </w:t>
      </w:r>
      <w:r w:rsidRPr="00E01A3A">
        <w:rPr>
          <w:rFonts w:ascii="Arial" w:hAnsi="Arial" w:cs="Arial"/>
        </w:rPr>
        <w:t>at Fox Harbour, were observed in LFAs 25S and 26AD (</w:t>
      </w:r>
      <w:r w:rsidRPr="00E01A3A">
        <w:rPr>
          <w:rFonts w:ascii="Arial" w:hAnsi="Arial" w:cs="Arial"/>
        </w:rPr>
        <w:fldChar w:fldCharType="begin"/>
      </w:r>
      <w:r w:rsidRPr="00E01A3A">
        <w:rPr>
          <w:rFonts w:ascii="Arial" w:hAnsi="Arial" w:cs="Arial"/>
        </w:rPr>
        <w:instrText xml:space="preserve"> REF _Ref348257024 \h  \* MERGEFORMAT </w:instrText>
      </w:r>
      <w:r w:rsidRPr="00E01A3A">
        <w:rPr>
          <w:rFonts w:ascii="Arial" w:hAnsi="Arial" w:cs="Arial"/>
        </w:rPr>
      </w:r>
      <w:r w:rsidRPr="00E01A3A">
        <w:rPr>
          <w:rFonts w:ascii="Arial" w:hAnsi="Arial" w:cs="Arial"/>
        </w:rPr>
        <w:fldChar w:fldCharType="separate"/>
      </w:r>
      <w:r w:rsidR="00293CC6">
        <w:rPr>
          <w:rFonts w:ascii="Arial" w:hAnsi="Arial" w:cs="Arial"/>
          <w:b/>
          <w:bCs/>
        </w:rPr>
        <w:t xml:space="preserve">Error! </w:t>
      </w:r>
      <w:proofErr w:type="gramStart"/>
      <w:r w:rsidR="00293CC6">
        <w:rPr>
          <w:rFonts w:ascii="Arial" w:hAnsi="Arial" w:cs="Arial"/>
          <w:b/>
          <w:bCs/>
        </w:rPr>
        <w:t>Reference source not found.</w:t>
      </w:r>
      <w:r w:rsidRPr="00E01A3A">
        <w:rPr>
          <w:rFonts w:ascii="Arial" w:hAnsi="Arial" w:cs="Arial"/>
        </w:rPr>
        <w:fldChar w:fldCharType="end"/>
      </w:r>
      <w:r w:rsidRPr="00E01A3A">
        <w:rPr>
          <w:rFonts w:ascii="Arial" w:hAnsi="Arial" w:cs="Arial"/>
        </w:rPr>
        <w:t>).</w:t>
      </w:r>
      <w:proofErr w:type="gramEnd"/>
      <w:r w:rsidRPr="00E01A3A">
        <w:rPr>
          <w:rFonts w:ascii="Arial" w:hAnsi="Arial" w:cs="Arial"/>
        </w:rPr>
        <w:t xml:space="preserve"> Results from the model showed that inferred increases in abundance from fishery-based indices were consistent with actual observed increases in abundance, undermining the idea that they were the result of an increase in effort or a modification of fishing practices. Results from the model for LFAs 25 and 26A are also consistent with indices derived from the trawl surveys. </w:t>
      </w:r>
    </w:p>
    <w:p w:rsidR="00E01A3A" w:rsidRPr="00E01A3A" w:rsidRDefault="00E01A3A" w:rsidP="00E01A3A"/>
    <w:p w:rsidR="00E01A3A" w:rsidRPr="001C6C2C" w:rsidRDefault="00E01A3A" w:rsidP="00E01A3A">
      <w:pPr>
        <w:pStyle w:val="NormalWeb"/>
        <w:spacing w:before="0" w:beforeAutospacing="0" w:after="0" w:afterAutospacing="0"/>
        <w:rPr>
          <w:rFonts w:ascii="Arial" w:hAnsi="Arial" w:cs="Arial"/>
        </w:rPr>
      </w:pPr>
      <w:r w:rsidRPr="00E01A3A">
        <w:rPr>
          <w:rFonts w:ascii="Arial" w:hAnsi="Arial" w:cs="Arial"/>
        </w:rPr>
        <w:t xml:space="preserve">Future versions of the Bayesian model will account for changes in minimum legal size. These changes MLS confound, in those cohorts only partly susceptible to the fishery, a meaningful interpretation of the overall changes in </w:t>
      </w:r>
      <w:r w:rsidRPr="00E01A3A">
        <w:rPr>
          <w:rFonts w:ascii="Arial" w:hAnsi="Arial" w:cs="Arial"/>
          <w:i/>
          <w:iCs/>
        </w:rPr>
        <w:t>M</w:t>
      </w:r>
      <w:r w:rsidRPr="00E01A3A">
        <w:rPr>
          <w:rFonts w:ascii="Arial" w:hAnsi="Arial" w:cs="Arial"/>
        </w:rPr>
        <w:t xml:space="preserve"> over time. Specifically, at the start of the time series in 2003, cohort 5 was </w:t>
      </w:r>
      <w:ins w:id="20" w:author="DFO-MPO MC" w:date="2013-10-17T14:31:00Z">
        <w:r w:rsidR="00FC62FE">
          <w:rPr>
            <w:rFonts w:ascii="Arial" w:hAnsi="Arial" w:cs="Arial"/>
          </w:rPr>
          <w:t xml:space="preserve">fully </w:t>
        </w:r>
      </w:ins>
      <w:del w:id="21" w:author="DFO-MPO MC" w:date="2013-10-17T14:31:00Z">
        <w:r w:rsidRPr="00E01A3A" w:rsidDel="00FC62FE">
          <w:rPr>
            <w:rFonts w:ascii="Arial" w:hAnsi="Arial" w:cs="Arial"/>
          </w:rPr>
          <w:delText>un</w:delText>
        </w:r>
      </w:del>
      <w:r w:rsidRPr="00E01A3A">
        <w:rPr>
          <w:rFonts w:ascii="Arial" w:hAnsi="Arial" w:cs="Arial"/>
        </w:rPr>
        <w:t xml:space="preserve">affected by the fishery, but as the MLS was successively increased, </w:t>
      </w:r>
      <w:del w:id="22" w:author="DFO-MPO MC" w:date="2013-10-17T14:31:00Z">
        <w:r w:rsidRPr="00E01A3A" w:rsidDel="00FC62FE">
          <w:rPr>
            <w:rFonts w:ascii="Arial" w:hAnsi="Arial" w:cs="Arial"/>
          </w:rPr>
          <w:delText xml:space="preserve">larger </w:delText>
        </w:r>
      </w:del>
      <w:ins w:id="23" w:author="DFO-MPO MC" w:date="2013-10-17T14:31:00Z">
        <w:r w:rsidR="00FC62FE">
          <w:rPr>
            <w:rFonts w:ascii="Arial" w:hAnsi="Arial" w:cs="Arial"/>
          </w:rPr>
          <w:t>smaller</w:t>
        </w:r>
        <w:r w:rsidR="00FC62FE" w:rsidRPr="00E01A3A">
          <w:rPr>
            <w:rFonts w:ascii="Arial" w:hAnsi="Arial" w:cs="Arial"/>
          </w:rPr>
          <w:t xml:space="preserve"> </w:t>
        </w:r>
      </w:ins>
      <w:r w:rsidRPr="00E01A3A">
        <w:rPr>
          <w:rFonts w:ascii="Arial" w:hAnsi="Arial" w:cs="Arial"/>
        </w:rPr>
        <w:t xml:space="preserve">and </w:t>
      </w:r>
      <w:del w:id="24" w:author="DFO-MPO MC" w:date="2013-10-17T14:31:00Z">
        <w:r w:rsidRPr="00E01A3A" w:rsidDel="00FC62FE">
          <w:rPr>
            <w:rFonts w:ascii="Arial" w:hAnsi="Arial" w:cs="Arial"/>
          </w:rPr>
          <w:delText xml:space="preserve">larger </w:delText>
        </w:r>
      </w:del>
      <w:ins w:id="25" w:author="DFO-MPO MC" w:date="2013-10-17T14:31:00Z">
        <w:r w:rsidR="00FC62FE">
          <w:rPr>
            <w:rFonts w:ascii="Arial" w:hAnsi="Arial" w:cs="Arial"/>
          </w:rPr>
          <w:t>smaller</w:t>
        </w:r>
        <w:r w:rsidR="00FC62FE" w:rsidRPr="00E01A3A">
          <w:rPr>
            <w:rFonts w:ascii="Arial" w:hAnsi="Arial" w:cs="Arial"/>
          </w:rPr>
          <w:t xml:space="preserve"> </w:t>
        </w:r>
      </w:ins>
      <w:r w:rsidRPr="00E01A3A">
        <w:rPr>
          <w:rFonts w:ascii="Arial" w:hAnsi="Arial" w:cs="Arial"/>
        </w:rPr>
        <w:t>proportions of cohort 5 were being fished prior to sampling. If group (i.e.</w:t>
      </w:r>
      <w:ins w:id="26" w:author="DFO-MPO MC" w:date="2013-10-17T14:32:00Z">
        <w:r w:rsidR="00FC62FE">
          <w:rPr>
            <w:rFonts w:ascii="Arial" w:hAnsi="Arial" w:cs="Arial"/>
          </w:rPr>
          <w:t>,</w:t>
        </w:r>
      </w:ins>
      <w:r w:rsidRPr="00E01A3A">
        <w:rPr>
          <w:rFonts w:ascii="Arial" w:hAnsi="Arial" w:cs="Arial"/>
        </w:rPr>
        <w:t xml:space="preserve"> spatial and temporal) trends are informative enough, </w:t>
      </w:r>
      <w:r w:rsidRPr="00E01A3A">
        <w:rPr>
          <w:rFonts w:ascii="Arial" w:hAnsi="Arial" w:cs="Arial"/>
          <w:i/>
          <w:iCs/>
        </w:rPr>
        <w:t>M</w:t>
      </w:r>
      <w:r w:rsidRPr="00E01A3A">
        <w:rPr>
          <w:rFonts w:ascii="Arial" w:hAnsi="Arial" w:cs="Arial"/>
        </w:rPr>
        <w:t xml:space="preserve"> has some meaningful spatial and temporal trends, it might be possible to tease out estimates of </w:t>
      </w:r>
      <w:r w:rsidRPr="00E01A3A">
        <w:rPr>
          <w:rFonts w:ascii="Arial" w:hAnsi="Arial" w:cs="Arial"/>
          <w:i/>
          <w:iCs/>
        </w:rPr>
        <w:t>F</w:t>
      </w:r>
      <w:r w:rsidRPr="00E01A3A">
        <w:rPr>
          <w:rFonts w:ascii="Arial" w:hAnsi="Arial" w:cs="Arial"/>
        </w:rPr>
        <w:t xml:space="preserve"> or an exploitation rate.</w:t>
      </w:r>
    </w:p>
    <w:p w:rsidR="00E01A3A" w:rsidRDefault="00E01A3A" w:rsidP="00CD52F8"/>
    <w:p w:rsidR="00D62065" w:rsidRPr="00D62065" w:rsidRDefault="00D62065" w:rsidP="001905A1"/>
    <w:p w:rsidR="009B3244" w:rsidRPr="000D4444" w:rsidRDefault="009B3244" w:rsidP="000D4444">
      <w:pPr>
        <w:pStyle w:val="Heading2"/>
      </w:pPr>
      <w:bookmarkStart w:id="27" w:name="_Toc348962527"/>
      <w:r w:rsidRPr="000D4444">
        <w:t>Fishing Pressure Indicators</w:t>
      </w:r>
      <w:bookmarkEnd w:id="27"/>
    </w:p>
    <w:p w:rsidR="009B3244" w:rsidRPr="00E01A3A" w:rsidRDefault="009B3244" w:rsidP="001905A1"/>
    <w:p w:rsidR="00CD52F8" w:rsidRDefault="00CD52F8" w:rsidP="00CD52F8">
      <w:r>
        <w:t xml:space="preserve">While knowing precisely exploitation rates and their fluctuations per year and LFA would be of great value in the assessment of the lobster fishery, the estimators calculated here only gave us an indication over many years and just for the data-rich areas. In the last FRCC report (FRCC 2007), exploitation rates for the Gulf-Region LFAs have been estimated at between </w:t>
      </w:r>
      <w:r w:rsidRPr="008C51D8">
        <w:t>70</w:t>
      </w:r>
      <w:r>
        <w:t>%</w:t>
      </w:r>
      <w:r w:rsidRPr="008C51D8">
        <w:t xml:space="preserve"> and 75% for 2003 compared to 70</w:t>
      </w:r>
      <w:r>
        <w:t>%</w:t>
      </w:r>
      <w:r w:rsidRPr="008C51D8">
        <w:t xml:space="preserve"> to 85% in 1995. Based on estimates from previous stock status reports (Lanteigne et al. 1998, 2004), the exploitation rates could have varied from 63% to 87%.</w:t>
      </w:r>
      <w:r>
        <w:t xml:space="preserve"> For this assessment, estimators of exploitation rates ranged from 52% to 68% but averages covered many years (1982-2011 and 1999-2012) and not all LFAs. On a yearly basis, exploitation rate estimators were highly variable and the comparison of estimators between </w:t>
      </w:r>
      <w:r w:rsidR="0014221D">
        <w:t xml:space="preserve">now and </w:t>
      </w:r>
      <w:r>
        <w:t>the period of the last assessm</w:t>
      </w:r>
      <w:r w:rsidR="0014221D">
        <w:t xml:space="preserve">ent (2005-2006) </w:t>
      </w:r>
      <w:proofErr w:type="gramStart"/>
      <w:r w:rsidR="0014221D">
        <w:t>was</w:t>
      </w:r>
      <w:proofErr w:type="gramEnd"/>
      <w:r w:rsidR="0014221D">
        <w:t xml:space="preserve"> not feasible. T</w:t>
      </w:r>
      <w:r w:rsidR="0014221D" w:rsidRPr="0014221D">
        <w:t>herefore</w:t>
      </w:r>
      <w:r w:rsidR="0014221D">
        <w:t>, exploitation rates will not be used in the present assessment as a reliable fishing pressure indicator</w:t>
      </w:r>
      <w:r w:rsidRPr="001D39C7">
        <w:t>. A different</w:t>
      </w:r>
      <w:r>
        <w:t xml:space="preserve"> technique for estimating exploitation rates might be needed but, with the current data none may be </w:t>
      </w:r>
      <w:r>
        <w:lastRenderedPageBreak/>
        <w:t>applicable to the Gulf-Region lobster fisheries. Additionally, basic underlying assumptions to calculate the estimators might have been violated which could partially explain the variations in the values or the negative values. For areas within the Northumberland Strait, the assumption of a closed population could have been violated because of the known</w:t>
      </w:r>
      <w:r w:rsidRPr="00444F83">
        <w:t xml:space="preserve"> </w:t>
      </w:r>
      <w:r>
        <w:t>periodically movement of lobsters in and out of the Strait. Equal catchability throughout the sampling period for all size classes considered could also be questioned if harvesters are targeting specific size range or if for instance larger animals are coming later on regular fishing grounds than smaller ones in certain areas. Consistency in fishing effort along the season might have come into play as well because fishing intensity could be reduced at the end of the fishing season.</w:t>
      </w:r>
    </w:p>
    <w:p w:rsidR="00CD52F8" w:rsidRDefault="00CD52F8" w:rsidP="00CD52F8"/>
    <w:p w:rsidR="00CD52F8" w:rsidRDefault="00CD52F8" w:rsidP="00CD52F8">
      <w:r>
        <w:t xml:space="preserve">The empty trap indicators from at-sea sampling and </w:t>
      </w:r>
      <w:r w:rsidRPr="00F410CD">
        <w:rPr>
          <w:szCs w:val="24"/>
        </w:rPr>
        <w:t>the recruitment-index program</w:t>
      </w:r>
      <w:r>
        <w:t xml:space="preserve"> revealed similar trends. The proportion of empty traps has diminished </w:t>
      </w:r>
      <w:r w:rsidR="00250BA0">
        <w:t xml:space="preserve">almost </w:t>
      </w:r>
      <w:r>
        <w:t xml:space="preserve">everywhere since the last </w:t>
      </w:r>
      <w:r w:rsidRPr="001D39C7">
        <w:t>assessment</w:t>
      </w:r>
      <w:r w:rsidR="005458B4" w:rsidRPr="001D39C7">
        <w:t xml:space="preserve"> (</w:t>
      </w:r>
      <w:r w:rsidR="005458B4" w:rsidRPr="001D39C7">
        <w:fldChar w:fldCharType="begin"/>
      </w:r>
      <w:r w:rsidR="005458B4" w:rsidRPr="001D39C7">
        <w:instrText xml:space="preserve"> REF _Ref348257024 \h </w:instrText>
      </w:r>
      <w:r w:rsidR="001D39C7">
        <w:instrText xml:space="preserve"> \* MERGEFORMAT </w:instrText>
      </w:r>
      <w:r w:rsidR="005458B4" w:rsidRPr="001D39C7">
        <w:fldChar w:fldCharType="separate"/>
      </w:r>
      <w:r w:rsidR="00293CC6">
        <w:rPr>
          <w:b/>
          <w:bCs/>
        </w:rPr>
        <w:t>Error! Reference source not found.</w:t>
      </w:r>
      <w:r w:rsidR="005458B4" w:rsidRPr="001D39C7">
        <w:fldChar w:fldCharType="end"/>
      </w:r>
      <w:r w:rsidR="005458B4" w:rsidRPr="001D39C7">
        <w:t>)</w:t>
      </w:r>
      <w:r w:rsidRPr="001D39C7">
        <w:t>, and</w:t>
      </w:r>
      <w:r>
        <w:t xml:space="preserve"> aside from sub-region LFA 26AD no area showed more than 50% of empty traps over the course of the season (August only for LFA 25). Also, the percentages of empty traps were lower than in the 1980s and the 1990s, where data were available and for regions outside Northumberland Strait.</w:t>
      </w:r>
    </w:p>
    <w:p w:rsidR="00CD52F8" w:rsidRDefault="00CD52F8" w:rsidP="00CD52F8"/>
    <w:p w:rsidR="00CD52F8" w:rsidRDefault="00CD52F8" w:rsidP="00CD52F8">
      <w:r>
        <w:t xml:space="preserve">The reduction in nominal effort is presented in the assessment for the first time since prior to 2006 no significant changes in the number of fishing </w:t>
      </w:r>
      <w:proofErr w:type="spellStart"/>
      <w:r>
        <w:t>licences</w:t>
      </w:r>
      <w:proofErr w:type="spellEnd"/>
      <w:r>
        <w:t xml:space="preserve"> or trap allocations had occurred. The number of </w:t>
      </w:r>
      <w:proofErr w:type="spellStart"/>
      <w:r>
        <w:t>licences</w:t>
      </w:r>
      <w:proofErr w:type="spellEnd"/>
      <w:r>
        <w:t xml:space="preserve"> in the sGSL was reduced by 9.1% between 2006 and 2012, but most of the reduction (7.5%) was observed after the announcement of the ALSM program. However, the reduction was not equal among LFAs, with no type-A licence retired in LFA 24, 25 NS-side and in sub-LFA 26A-2</w:t>
      </w:r>
      <w:r w:rsidR="00F94D0D">
        <w:t xml:space="preserve"> </w:t>
      </w:r>
      <w:r w:rsidR="00F94D0D" w:rsidRPr="001D39C7">
        <w:t>(</w:t>
      </w:r>
      <w:r w:rsidR="00F94D0D" w:rsidRPr="001D39C7">
        <w:fldChar w:fldCharType="begin"/>
      </w:r>
      <w:r w:rsidR="00F94D0D" w:rsidRPr="001D39C7">
        <w:instrText xml:space="preserve"> REF _Ref348257024 \h </w:instrText>
      </w:r>
      <w:r w:rsidR="00F94D0D">
        <w:instrText xml:space="preserve"> \* MERGEFORMAT </w:instrText>
      </w:r>
      <w:r w:rsidR="00F94D0D" w:rsidRPr="001D39C7">
        <w:fldChar w:fldCharType="separate"/>
      </w:r>
      <w:r w:rsidR="00293CC6">
        <w:rPr>
          <w:b/>
          <w:bCs/>
        </w:rPr>
        <w:t xml:space="preserve">Error! </w:t>
      </w:r>
      <w:proofErr w:type="gramStart"/>
      <w:r w:rsidR="00293CC6">
        <w:rPr>
          <w:b/>
          <w:bCs/>
        </w:rPr>
        <w:t>Reference source not found.</w:t>
      </w:r>
      <w:r w:rsidR="00F94D0D" w:rsidRPr="001D39C7">
        <w:fldChar w:fldCharType="end"/>
      </w:r>
      <w:r w:rsidR="00F94D0D" w:rsidRPr="001D39C7">
        <w:t>)</w:t>
      </w:r>
      <w:r>
        <w:t>.</w:t>
      </w:r>
      <w:proofErr w:type="gramEnd"/>
      <w:r>
        <w:t xml:space="preserve"> In the other areas, the reduction ranged from 2.1% to 26.5%, but those values for sub-LFA 23B and management zone 26A-3, respectively, are the extremes. In the remaining areas, the reduction averaged 10.7%. Additional licence reductions are expected for 2013 but at a smaller level (12). The effect of that reduction in number of harvesters is still unknown but in areas where a higher proportion of </w:t>
      </w:r>
      <w:proofErr w:type="spellStart"/>
      <w:r>
        <w:t>licences</w:t>
      </w:r>
      <w:proofErr w:type="spellEnd"/>
      <w:r>
        <w:t xml:space="preserve"> were removed a release in fishing pressure is expected. That could translate into better catch rates for the remaining harvesters in the upcoming years.</w:t>
      </w:r>
    </w:p>
    <w:p w:rsidR="00CD52F8" w:rsidRDefault="00CD52F8" w:rsidP="00CD52F8"/>
    <w:p w:rsidR="00CD52F8" w:rsidRPr="00BB198D" w:rsidRDefault="00CD52F8" w:rsidP="00CD52F8">
      <w:r>
        <w:t xml:space="preserve">The nominal effort reduction in terms of maximum trap allocation was 12.2% between 2006 and 2012. The reduction is directly linked to changes in number of fishing effort but when combined with diminishing trap allocations it gives another perspective. As for licence retirements, most changes occurred after the implementation of the ALSM program. The largest decrease in nominal effort was observed in management zones 26A-3 (37.5%) and 26B south (23.9%) for type-A </w:t>
      </w:r>
      <w:proofErr w:type="spellStart"/>
      <w:r>
        <w:t>licences</w:t>
      </w:r>
      <w:proofErr w:type="spellEnd"/>
      <w:r>
        <w:t xml:space="preserve"> </w:t>
      </w:r>
      <w:r w:rsidR="00F94D0D" w:rsidRPr="001D39C7">
        <w:t>(</w:t>
      </w:r>
      <w:r w:rsidR="00F94D0D" w:rsidRPr="001D39C7">
        <w:fldChar w:fldCharType="begin"/>
      </w:r>
      <w:r w:rsidR="00F94D0D" w:rsidRPr="001D39C7">
        <w:instrText xml:space="preserve"> REF _Ref348257024 \h </w:instrText>
      </w:r>
      <w:r w:rsidR="00F94D0D">
        <w:instrText xml:space="preserve"> \* MERGEFORMAT </w:instrText>
      </w:r>
      <w:r w:rsidR="00F94D0D" w:rsidRPr="001D39C7">
        <w:fldChar w:fldCharType="separate"/>
      </w:r>
      <w:r w:rsidR="00293CC6">
        <w:rPr>
          <w:b/>
          <w:bCs/>
        </w:rPr>
        <w:t>Error! Reference source not found.</w:t>
      </w:r>
      <w:r w:rsidR="00F94D0D" w:rsidRPr="001D39C7">
        <w:fldChar w:fldCharType="end"/>
      </w:r>
      <w:r w:rsidR="00F94D0D" w:rsidRPr="001D39C7">
        <w:t>)</w:t>
      </w:r>
      <w:r w:rsidR="00F94D0D">
        <w:t xml:space="preserve"> </w:t>
      </w:r>
      <w:r>
        <w:t xml:space="preserve">and is the result of reduction in both the number of fishing </w:t>
      </w:r>
      <w:proofErr w:type="spellStart"/>
      <w:r>
        <w:t>licences</w:t>
      </w:r>
      <w:proofErr w:type="spellEnd"/>
      <w:r>
        <w:t xml:space="preserve"> and trap allocations. In LFA 24 and 25 (NS), no change in nominal effort occurred over the last 7 years for type-A </w:t>
      </w:r>
      <w:proofErr w:type="spellStart"/>
      <w:r>
        <w:t>licences</w:t>
      </w:r>
      <w:proofErr w:type="spellEnd"/>
      <w:r w:rsidR="00F94D0D">
        <w:t xml:space="preserve"> </w:t>
      </w:r>
      <w:r w:rsidR="00F94D0D" w:rsidRPr="001D39C7">
        <w:t>(</w:t>
      </w:r>
      <w:r w:rsidR="00F94D0D" w:rsidRPr="001D39C7">
        <w:fldChar w:fldCharType="begin"/>
      </w:r>
      <w:r w:rsidR="00F94D0D" w:rsidRPr="001D39C7">
        <w:instrText xml:space="preserve"> REF _Ref348257024 \h </w:instrText>
      </w:r>
      <w:r w:rsidR="00F94D0D">
        <w:instrText xml:space="preserve"> \* MERGEFORMAT </w:instrText>
      </w:r>
      <w:r w:rsidR="00F94D0D" w:rsidRPr="001D39C7">
        <w:fldChar w:fldCharType="separate"/>
      </w:r>
      <w:r w:rsidR="00293CC6">
        <w:rPr>
          <w:b/>
          <w:bCs/>
        </w:rPr>
        <w:t xml:space="preserve">Error! </w:t>
      </w:r>
      <w:proofErr w:type="gramStart"/>
      <w:r w:rsidR="00293CC6">
        <w:rPr>
          <w:b/>
          <w:bCs/>
        </w:rPr>
        <w:t>Reference source not found.</w:t>
      </w:r>
      <w:r w:rsidR="00F94D0D" w:rsidRPr="001D39C7">
        <w:fldChar w:fldCharType="end"/>
      </w:r>
      <w:r w:rsidR="00F94D0D" w:rsidRPr="001D39C7">
        <w:t>)</w:t>
      </w:r>
      <w:r>
        <w:t>.</w:t>
      </w:r>
      <w:proofErr w:type="gramEnd"/>
      <w:r>
        <w:t xml:space="preserve"> For other areas, the reduction in nominal effort averaged 14.2%</w:t>
      </w:r>
      <w:r w:rsidR="00F94D0D">
        <w:t xml:space="preserve"> </w:t>
      </w:r>
      <w:r w:rsidR="00F94D0D" w:rsidRPr="001D39C7">
        <w:t>(</w:t>
      </w:r>
      <w:r w:rsidR="00F94D0D" w:rsidRPr="001D39C7">
        <w:fldChar w:fldCharType="begin"/>
      </w:r>
      <w:r w:rsidR="00F94D0D" w:rsidRPr="001D39C7">
        <w:instrText xml:space="preserve"> REF _Ref348257024 \h </w:instrText>
      </w:r>
      <w:r w:rsidR="00F94D0D">
        <w:instrText xml:space="preserve"> \* MERGEFORMAT </w:instrText>
      </w:r>
      <w:r w:rsidR="00F94D0D" w:rsidRPr="001D39C7">
        <w:fldChar w:fldCharType="separate"/>
      </w:r>
      <w:r w:rsidR="00293CC6">
        <w:rPr>
          <w:b/>
          <w:bCs/>
        </w:rPr>
        <w:t xml:space="preserve">Error! </w:t>
      </w:r>
      <w:proofErr w:type="gramStart"/>
      <w:r w:rsidR="00293CC6">
        <w:rPr>
          <w:b/>
          <w:bCs/>
        </w:rPr>
        <w:t>Reference source not found.</w:t>
      </w:r>
      <w:r w:rsidR="00F94D0D" w:rsidRPr="001D39C7">
        <w:fldChar w:fldCharType="end"/>
      </w:r>
      <w:r w:rsidR="00F94D0D" w:rsidRPr="001D39C7">
        <w:t>)</w:t>
      </w:r>
      <w:r>
        <w:t>.</w:t>
      </w:r>
      <w:proofErr w:type="gramEnd"/>
      <w:r>
        <w:t xml:space="preserve"> Based on the number of trap, the global reduction in nominal effort corresponds to 110,904, and multiplied by a theoretical season of 60 days, it represents a reduction of about 6,6 million trap hauls within a season. Although, similar to the reduction in licence number, the effect of such a reduction in nominal effort on lobster stocks and the fishery </w:t>
      </w:r>
      <w:r>
        <w:lastRenderedPageBreak/>
        <w:t xml:space="preserve">is unknown. Adequate monitoring of abundance and stock status indicators in the upcoming years will be necessary to understand the effect of such recent reduction in nominal effort. </w:t>
      </w:r>
    </w:p>
    <w:p w:rsidR="00CD52F8" w:rsidRPr="002817FA" w:rsidRDefault="00CD52F8" w:rsidP="00CD52F8"/>
    <w:p w:rsidR="00CD52F8" w:rsidRDefault="00CD52F8" w:rsidP="00CD52F8">
      <w:r>
        <w:t>In the last assessment, one indicator used to evaluate fishing pressure was the percentage of first molt group (FMG) into the fishery. However, the interpretation of data related to FMG was complex and needed to be combined with other indicators to be meaningful. Also, because of several changes in MLS over the years, the size range for the FMG would have to be adjusted constantly and comparison between years would be even more intricate. For those reasons that indicator is no longer used, but the first molt group in the fishery was used in this stock assessment to calculate the exploitation rate.</w:t>
      </w:r>
    </w:p>
    <w:p w:rsidR="009B3244" w:rsidRDefault="009B3244" w:rsidP="001905A1"/>
    <w:p w:rsidR="00CD52F8" w:rsidRPr="00BE00DF" w:rsidRDefault="00CD52F8" w:rsidP="001905A1"/>
    <w:p w:rsidR="009B3244" w:rsidRPr="00BE00DF" w:rsidRDefault="009B3244" w:rsidP="000D4444">
      <w:pPr>
        <w:pStyle w:val="Heading2"/>
      </w:pPr>
      <w:bookmarkStart w:id="28" w:name="_Toc348962528"/>
      <w:r w:rsidRPr="00BE00DF">
        <w:t>Production Indicators</w:t>
      </w:r>
      <w:bookmarkEnd w:id="28"/>
    </w:p>
    <w:p w:rsidR="009B3244" w:rsidRDefault="009B3244" w:rsidP="001905A1"/>
    <w:p w:rsidR="00CD52F8" w:rsidRDefault="00CD52F8" w:rsidP="00CD52F8">
      <w:r>
        <w:t xml:space="preserve">Since the last assessment, CPUE of berried females in the at-sea samples have generally increased or remained </w:t>
      </w:r>
      <w:r w:rsidRPr="001D39C7">
        <w:t>stable</w:t>
      </w:r>
      <w:r w:rsidR="00250BA0" w:rsidRPr="001D39C7">
        <w:t xml:space="preserve"> (</w:t>
      </w:r>
      <w:r w:rsidR="00250BA0" w:rsidRPr="001D39C7">
        <w:fldChar w:fldCharType="begin"/>
      </w:r>
      <w:r w:rsidR="00250BA0" w:rsidRPr="001D39C7">
        <w:instrText xml:space="preserve"> REF _Ref348257024 \h </w:instrText>
      </w:r>
      <w:r w:rsidR="001D39C7">
        <w:instrText xml:space="preserve"> \* MERGEFORMAT </w:instrText>
      </w:r>
      <w:r w:rsidR="00250BA0" w:rsidRPr="001D39C7">
        <w:fldChar w:fldCharType="separate"/>
      </w:r>
      <w:r w:rsidR="00293CC6">
        <w:rPr>
          <w:b/>
          <w:bCs/>
        </w:rPr>
        <w:t xml:space="preserve">Error! </w:t>
      </w:r>
      <w:proofErr w:type="gramStart"/>
      <w:r w:rsidR="00293CC6">
        <w:rPr>
          <w:b/>
          <w:bCs/>
        </w:rPr>
        <w:t>Reference source not found.</w:t>
      </w:r>
      <w:r w:rsidR="00250BA0" w:rsidRPr="001D39C7">
        <w:fldChar w:fldCharType="end"/>
      </w:r>
      <w:r w:rsidR="00250BA0" w:rsidRPr="001D39C7">
        <w:t>)</w:t>
      </w:r>
      <w:r w:rsidRPr="001D39C7">
        <w:t>.</w:t>
      </w:r>
      <w:proofErr w:type="gramEnd"/>
      <w:r w:rsidRPr="001D39C7">
        <w:t xml:space="preserve"> In sub-regions 23BC, 23G, 26ANS, and 26B, where data dating back to 2003 or 2004 were available, the increase in CPUE is most likely due to changes in MLS that occurred since 2003. High CPUE for berried females were seen in sub-regions 25N and 25S with significant increase in 2012 compared to 2006</w:t>
      </w:r>
      <w:r w:rsidR="00250BA0" w:rsidRPr="001D39C7">
        <w:t xml:space="preserve"> (</w:t>
      </w:r>
      <w:r w:rsidR="00250BA0" w:rsidRPr="001D39C7">
        <w:fldChar w:fldCharType="begin"/>
      </w:r>
      <w:r w:rsidR="00250BA0" w:rsidRPr="001D39C7">
        <w:instrText xml:space="preserve"> REF _Ref348257024 \h </w:instrText>
      </w:r>
      <w:r w:rsidR="001D39C7">
        <w:instrText xml:space="preserve"> \* MERGEFORMAT </w:instrText>
      </w:r>
      <w:r w:rsidR="00250BA0" w:rsidRPr="001D39C7">
        <w:fldChar w:fldCharType="separate"/>
      </w:r>
      <w:r w:rsidR="00293CC6">
        <w:rPr>
          <w:b/>
          <w:bCs/>
        </w:rPr>
        <w:t xml:space="preserve">Error! </w:t>
      </w:r>
      <w:proofErr w:type="gramStart"/>
      <w:r w:rsidR="00293CC6">
        <w:rPr>
          <w:b/>
          <w:bCs/>
        </w:rPr>
        <w:t>Reference source not found.</w:t>
      </w:r>
      <w:r w:rsidR="00250BA0" w:rsidRPr="001D39C7">
        <w:fldChar w:fldCharType="end"/>
      </w:r>
      <w:r w:rsidR="00250BA0" w:rsidRPr="001D39C7">
        <w:t>)</w:t>
      </w:r>
      <w:r w:rsidRPr="001D39C7">
        <w:t>.</w:t>
      </w:r>
      <w:proofErr w:type="gramEnd"/>
      <w:r w:rsidRPr="001D39C7">
        <w:t xml:space="preserve"> In 2010, the peak observed in sub-region 25S was the highest ever recorded (Comeau et al. 2008). In sub-region 26APEI, CPUE of berried females have generally increased over the last seven years while no change was observed in LFA 24. CPUE of berried females increased in sub-region 26AD from 2006 to 2010 but then dropped to a level close to those observed in 2006-2007</w:t>
      </w:r>
      <w:r w:rsidR="00250BA0" w:rsidRPr="001D39C7">
        <w:t xml:space="preserve"> (</w:t>
      </w:r>
      <w:r w:rsidR="00250BA0" w:rsidRPr="001D39C7">
        <w:fldChar w:fldCharType="begin"/>
      </w:r>
      <w:r w:rsidR="00250BA0" w:rsidRPr="001D39C7">
        <w:instrText xml:space="preserve"> REF _Ref348257024 \h </w:instrText>
      </w:r>
      <w:r w:rsidR="001D39C7">
        <w:instrText xml:space="preserve"> \* MERGEFORMAT </w:instrText>
      </w:r>
      <w:r w:rsidR="00250BA0" w:rsidRPr="001D39C7">
        <w:fldChar w:fldCharType="separate"/>
      </w:r>
      <w:r w:rsidR="00293CC6">
        <w:rPr>
          <w:b/>
          <w:bCs/>
        </w:rPr>
        <w:t xml:space="preserve">Error! </w:t>
      </w:r>
      <w:proofErr w:type="gramStart"/>
      <w:r w:rsidR="00293CC6">
        <w:rPr>
          <w:b/>
          <w:bCs/>
        </w:rPr>
        <w:t>Reference source not found.</w:t>
      </w:r>
      <w:r w:rsidR="00250BA0" w:rsidRPr="001D39C7">
        <w:fldChar w:fldCharType="end"/>
      </w:r>
      <w:r w:rsidR="00250BA0">
        <w:t>)</w:t>
      </w:r>
      <w:r>
        <w:t>.</w:t>
      </w:r>
      <w:proofErr w:type="gramEnd"/>
      <w:r>
        <w:t xml:space="preserve"> Despite having the lowest CPUE of berried females of all sub-regions, the proportion of large females (</w:t>
      </w:r>
      <w:r>
        <w:rPr>
          <w:lang w:val="en-CA"/>
        </w:rPr>
        <w:t xml:space="preserve">&gt;95 mm CL) </w:t>
      </w:r>
      <w:r>
        <w:t>in 26AD was higher than anywhere else at 21% in 2012. By comparison, only 5% were larger than 95 mm CL in</w:t>
      </w:r>
      <w:r w:rsidRPr="00391507">
        <w:t xml:space="preserve"> </w:t>
      </w:r>
      <w:r>
        <w:t>LFA 26B where the MLS protect 100% of the primiparous females.</w:t>
      </w:r>
    </w:p>
    <w:p w:rsidR="00E01A3A" w:rsidRDefault="00E01A3A" w:rsidP="00CD52F8"/>
    <w:p w:rsidR="00E01A3A" w:rsidRPr="00805611" w:rsidRDefault="00E01A3A" w:rsidP="00E01A3A">
      <w:pPr>
        <w:rPr>
          <w:color w:val="FF0000"/>
          <w:rPrChange w:id="29" w:author="DFO-MPO MC" w:date="2013-10-28T12:32:00Z">
            <w:rPr/>
          </w:rPrChange>
        </w:rPr>
      </w:pPr>
      <w:r w:rsidRPr="00805611">
        <w:rPr>
          <w:color w:val="FF0000"/>
          <w:rPrChange w:id="30" w:author="DFO-MPO MC" w:date="2013-10-28T12:32:00Z">
            <w:rPr/>
          </w:rPrChange>
        </w:rPr>
        <w:t xml:space="preserve">An increase was observed in the abundance of berried females based on SCUBA data. </w:t>
      </w:r>
      <w:r w:rsidRPr="00BE076D">
        <w:rPr>
          <w:color w:val="FF0000"/>
        </w:rPr>
        <w:t>In Caraquet, the longest uninterrupted data series, a</w:t>
      </w:r>
      <w:r w:rsidR="0049375F">
        <w:rPr>
          <w:color w:val="FF0000"/>
        </w:rPr>
        <w:t xml:space="preserve">n </w:t>
      </w:r>
      <w:r w:rsidRPr="00BE076D">
        <w:rPr>
          <w:color w:val="FF0000"/>
        </w:rPr>
        <w:t xml:space="preserve">increase was observed between </w:t>
      </w:r>
      <w:r w:rsidRPr="00805611">
        <w:rPr>
          <w:color w:val="FF0000"/>
          <w:rPrChange w:id="31" w:author="DFO-MPO MC" w:date="2013-10-28T12:32:00Z">
            <w:rPr/>
          </w:rPrChange>
        </w:rPr>
        <w:t>2009 and 2012 corresponding with the implementation of the SOM</w:t>
      </w:r>
      <w:r w:rsidRPr="00805611">
        <w:rPr>
          <w:color w:val="FF0000"/>
          <w:szCs w:val="24"/>
          <w:vertAlign w:val="subscript"/>
          <w:rPrChange w:id="32" w:author="DFO-MPO MC" w:date="2013-10-28T12:32:00Z">
            <w:rPr>
              <w:szCs w:val="24"/>
              <w:vertAlign w:val="subscript"/>
            </w:rPr>
          </w:rPrChange>
        </w:rPr>
        <w:t>50</w:t>
      </w:r>
      <w:r w:rsidRPr="00805611">
        <w:rPr>
          <w:color w:val="FF0000"/>
          <w:rPrChange w:id="33" w:author="DFO-MPO MC" w:date="2013-10-28T12:32:00Z">
            <w:rPr/>
          </w:rPrChange>
        </w:rPr>
        <w:t xml:space="preserve"> in LFA 23A and B. This conservation measure was implemented to increase egg production.</w:t>
      </w:r>
      <w:ins w:id="34" w:author="DFO-MPO MC" w:date="2013-10-28T14:20:00Z">
        <w:r w:rsidR="00F12493" w:rsidRPr="00F12493">
          <w:t xml:space="preserve"> </w:t>
        </w:r>
        <w:r w:rsidR="00F12493" w:rsidRPr="00FB7215">
          <w:t>From 2002 to 2008 the MLS increased from 67.5 to 71.0 mm (aimed at increase egg production), representing an increased protection of primiparous females from 19% to 42% (Comeau and Savoie 2002).</w:t>
        </w:r>
      </w:ins>
    </w:p>
    <w:p w:rsidR="00CD52F8" w:rsidRDefault="00CD52F8" w:rsidP="00CD52F8"/>
    <w:p w:rsidR="00CD52F8" w:rsidRDefault="00CD52F8" w:rsidP="00CD52F8">
      <w:r>
        <w:t xml:space="preserve">Based on the modified traps of the recruitment-index program, there was a clear indication of lobsters within one molt from recruiting into the fishery everywhere, except in sub-region 26AD. CPUE of fishery recruits have increased in the last few years in many areas while in other (LFA 24 and sub-region 26APEI) no trend was </w:t>
      </w:r>
      <w:r w:rsidRPr="001D39C7">
        <w:t>observed</w:t>
      </w:r>
      <w:r w:rsidR="00250BA0" w:rsidRPr="001D39C7">
        <w:t xml:space="preserve"> (</w:t>
      </w:r>
      <w:r w:rsidR="00250BA0" w:rsidRPr="001D39C7">
        <w:fldChar w:fldCharType="begin"/>
      </w:r>
      <w:r w:rsidR="00250BA0" w:rsidRPr="001D39C7">
        <w:instrText xml:space="preserve"> REF _Ref348257024 \h </w:instrText>
      </w:r>
      <w:r w:rsidR="001D39C7">
        <w:instrText xml:space="preserve"> \* MERGEFORMAT </w:instrText>
      </w:r>
      <w:r w:rsidR="00250BA0" w:rsidRPr="001D39C7">
        <w:fldChar w:fldCharType="separate"/>
      </w:r>
      <w:r w:rsidR="00293CC6">
        <w:rPr>
          <w:b/>
          <w:bCs/>
        </w:rPr>
        <w:t xml:space="preserve">Error! </w:t>
      </w:r>
      <w:proofErr w:type="gramStart"/>
      <w:r w:rsidR="00293CC6">
        <w:rPr>
          <w:b/>
          <w:bCs/>
        </w:rPr>
        <w:t>Reference source not found.</w:t>
      </w:r>
      <w:r w:rsidR="00250BA0" w:rsidRPr="001D39C7">
        <w:fldChar w:fldCharType="end"/>
      </w:r>
      <w:r w:rsidR="00250BA0" w:rsidRPr="001D39C7">
        <w:t>)</w:t>
      </w:r>
      <w:r w:rsidRPr="001D39C7">
        <w:t>.</w:t>
      </w:r>
      <w:proofErr w:type="gramEnd"/>
      <w:r w:rsidRPr="001D39C7">
        <w:t xml:space="preserve"> As for the CPUE of berried females, the increase of the CPUE of fishery recruits in LFA 26B is most likely the result of recent MLS increases, from 73 to 81 mm between 2004</w:t>
      </w:r>
      <w:r>
        <w:t xml:space="preserve"> and 2012. Sub-region 26AD was characterized by the lowest CPUE of fishery recruits with no distinction between the modified and the regular </w:t>
      </w:r>
      <w:r w:rsidRPr="001D39C7">
        <w:lastRenderedPageBreak/>
        <w:t>traps</w:t>
      </w:r>
      <w:r w:rsidR="00250BA0" w:rsidRPr="001D39C7">
        <w:t xml:space="preserve"> (</w:t>
      </w:r>
      <w:r w:rsidR="00250BA0" w:rsidRPr="001D39C7">
        <w:fldChar w:fldCharType="begin"/>
      </w:r>
      <w:r w:rsidR="00250BA0" w:rsidRPr="001D39C7">
        <w:instrText xml:space="preserve"> REF _Ref348257024 \h </w:instrText>
      </w:r>
      <w:r w:rsidR="001D39C7">
        <w:instrText xml:space="preserve"> \* MERGEFORMAT </w:instrText>
      </w:r>
      <w:r w:rsidR="00250BA0" w:rsidRPr="001D39C7">
        <w:fldChar w:fldCharType="separate"/>
      </w:r>
      <w:r w:rsidR="00293CC6">
        <w:rPr>
          <w:b/>
          <w:bCs/>
        </w:rPr>
        <w:t xml:space="preserve">Error! </w:t>
      </w:r>
      <w:proofErr w:type="gramStart"/>
      <w:r w:rsidR="00293CC6">
        <w:rPr>
          <w:b/>
          <w:bCs/>
        </w:rPr>
        <w:t>Reference source not found.</w:t>
      </w:r>
      <w:r w:rsidR="00250BA0" w:rsidRPr="001D39C7">
        <w:fldChar w:fldCharType="end"/>
      </w:r>
      <w:r w:rsidR="00250BA0" w:rsidRPr="001D39C7">
        <w:t>)</w:t>
      </w:r>
      <w:r w:rsidRPr="001D39C7">
        <w:t>.</w:t>
      </w:r>
      <w:proofErr w:type="gramEnd"/>
      <w:r w:rsidRPr="001D39C7">
        <w:t xml:space="preserve"> The absence</w:t>
      </w:r>
      <w:r>
        <w:t xml:space="preserve"> of a difference between data from the modified versus regular traps is alarming and could indicate very low fishery recruitment in that sub-region. This observation corroborates the </w:t>
      </w:r>
      <w:r w:rsidR="00787431">
        <w:t>low level</w:t>
      </w:r>
      <w:r>
        <w:t xml:space="preserve"> of recruitment in central Northumberland Strait observed from other indicators, albeit fishery </w:t>
      </w:r>
      <w:r w:rsidR="00186A04">
        <w:t>dependent</w:t>
      </w:r>
      <w:r>
        <w:t xml:space="preserve"> or independent.</w:t>
      </w:r>
    </w:p>
    <w:p w:rsidR="00CD52F8" w:rsidRDefault="00CD52F8" w:rsidP="00CD52F8"/>
    <w:p w:rsidR="00CD52F8" w:rsidRDefault="00CD52F8" w:rsidP="00CD52F8">
      <w:r>
        <w:t>Concentrations of sub-legal lobsters were detected in the trawl survey along the eastern coast of NB, and most recently around Pictou Island and on the east coast of PEI as the spatial coverage of the survey was increased</w:t>
      </w:r>
      <w:r w:rsidR="00F94D0D">
        <w:t xml:space="preserve"> </w:t>
      </w:r>
      <w:r w:rsidR="00F94D0D" w:rsidRPr="001D39C7">
        <w:t>(</w:t>
      </w:r>
      <w:r w:rsidR="00F94D0D" w:rsidRPr="001D39C7">
        <w:fldChar w:fldCharType="begin"/>
      </w:r>
      <w:r w:rsidR="00F94D0D" w:rsidRPr="001D39C7">
        <w:instrText xml:space="preserve"> REF _Ref348257024 \h </w:instrText>
      </w:r>
      <w:r w:rsidR="00F94D0D">
        <w:instrText xml:space="preserve"> \* MERGEFORMAT </w:instrText>
      </w:r>
      <w:r w:rsidR="00F94D0D" w:rsidRPr="001D39C7">
        <w:fldChar w:fldCharType="separate"/>
      </w:r>
      <w:r w:rsidR="00293CC6">
        <w:rPr>
          <w:b/>
          <w:bCs/>
        </w:rPr>
        <w:t xml:space="preserve">Error! </w:t>
      </w:r>
      <w:proofErr w:type="gramStart"/>
      <w:r w:rsidR="00293CC6">
        <w:rPr>
          <w:b/>
          <w:bCs/>
        </w:rPr>
        <w:t>Reference source not found.</w:t>
      </w:r>
      <w:r w:rsidR="00F94D0D" w:rsidRPr="001D39C7">
        <w:fldChar w:fldCharType="end"/>
      </w:r>
      <w:r w:rsidR="00F94D0D" w:rsidRPr="001D39C7">
        <w:t>)</w:t>
      </w:r>
      <w:r>
        <w:t>.</w:t>
      </w:r>
      <w:proofErr w:type="gramEnd"/>
      <w:r>
        <w:t xml:space="preserve"> Distribution patterns of sub-legal lobsters reflected those of legal size lobsters over the years. Biomass index and spatial proportion of high densities areas of sub-legal lobsters were both more than 2 times higher in 2012 compared to the 2001-09 series averages. No concentration of sub-legal lobsters was observed in central Northumberland Strait during the surveys.</w:t>
      </w:r>
    </w:p>
    <w:p w:rsidR="00CD52F8" w:rsidRDefault="00CD52F8" w:rsidP="00CD52F8"/>
    <w:p w:rsidR="00CD52F8" w:rsidRPr="000F05E6" w:rsidRDefault="00CD52F8" w:rsidP="00CD52F8">
      <w:r w:rsidRPr="000F05E6">
        <w:t xml:space="preserve">Sex ratios of legal size lobsters observed in the trawl surveys were </w:t>
      </w:r>
      <w:r w:rsidR="00ED1E93" w:rsidRPr="000F05E6">
        <w:t>generally</w:t>
      </w:r>
      <w:r w:rsidRPr="000F05E6">
        <w:t xml:space="preserve"> above 1.0 both for LFA 25 and 26A which represent an adequate situation to ensure mating</w:t>
      </w:r>
      <w:r w:rsidR="001D39C7" w:rsidRPr="000F05E6">
        <w:t xml:space="preserve"> (</w:t>
      </w:r>
      <w:r w:rsidR="001D39C7" w:rsidRPr="000F05E6">
        <w:fldChar w:fldCharType="begin"/>
      </w:r>
      <w:r w:rsidR="001D39C7" w:rsidRPr="000F05E6">
        <w:instrText xml:space="preserve"> REF _Ref348257024 \h  \* MERGEFORMAT </w:instrText>
      </w:r>
      <w:r w:rsidR="001D39C7" w:rsidRPr="000F05E6">
        <w:fldChar w:fldCharType="separate"/>
      </w:r>
      <w:r w:rsidR="00293CC6">
        <w:rPr>
          <w:b/>
          <w:bCs/>
        </w:rPr>
        <w:t xml:space="preserve">Error! </w:t>
      </w:r>
      <w:proofErr w:type="gramStart"/>
      <w:r w:rsidR="00293CC6">
        <w:rPr>
          <w:b/>
          <w:bCs/>
        </w:rPr>
        <w:t>Reference source not found.</w:t>
      </w:r>
      <w:r w:rsidR="001D39C7" w:rsidRPr="000F05E6">
        <w:fldChar w:fldCharType="end"/>
      </w:r>
      <w:r w:rsidR="001D39C7" w:rsidRPr="000F05E6">
        <w:t>)</w:t>
      </w:r>
      <w:r w:rsidRPr="000F05E6">
        <w:t>.</w:t>
      </w:r>
      <w:proofErr w:type="gramEnd"/>
      <w:r w:rsidRPr="000F05E6">
        <w:t xml:space="preserve"> For sub-legal animals, sex ratios fluctuated more, especially in LFA 26A. While they remained close to 1.0 in LFA 25 (0.9</w:t>
      </w:r>
      <w:r w:rsidR="00ED1E93" w:rsidRPr="000F05E6">
        <w:t>0</w:t>
      </w:r>
      <w:r w:rsidRPr="000F05E6">
        <w:t>-1.</w:t>
      </w:r>
      <w:r w:rsidR="00ED1E93" w:rsidRPr="000F05E6">
        <w:t>16</w:t>
      </w:r>
      <w:r w:rsidRPr="000F05E6">
        <w:t>), in recent years sex ratios in LFA 26A were unbalanced towards females in 2008, 2009, and 2012</w:t>
      </w:r>
      <w:r w:rsidR="00ED1E93" w:rsidRPr="000F05E6">
        <w:t xml:space="preserve"> (0.68-0.89)</w:t>
      </w:r>
      <w:r w:rsidRPr="000F05E6">
        <w:t>. However, that situation should not be worrisome as most lobsters smaller than the MLS (71 mm CL in 2012) are not sexually mature and do not contribute to the reproductive potential of the stock.</w:t>
      </w:r>
    </w:p>
    <w:p w:rsidR="00CD52F8" w:rsidRPr="00BE00DF" w:rsidRDefault="00CD52F8" w:rsidP="00CD52F8"/>
    <w:p w:rsidR="00EC6DD1" w:rsidRPr="00E01A3A" w:rsidRDefault="00EC6DD1" w:rsidP="00EC6DD1">
      <w:pPr>
        <w:rPr>
          <w:rFonts w:cs="Arial"/>
        </w:rPr>
      </w:pPr>
      <w:r w:rsidRPr="00E01A3A">
        <w:rPr>
          <w:rFonts w:cs="Arial"/>
        </w:rPr>
        <w:t xml:space="preserve">Cohort 1 should be used as a </w:t>
      </w:r>
      <w:r w:rsidRPr="00E01A3A">
        <w:rPr>
          <w:szCs w:val="24"/>
        </w:rPr>
        <w:t>recruitment index</w:t>
      </w:r>
      <w:r w:rsidRPr="00E01A3A">
        <w:rPr>
          <w:rFonts w:cs="Arial"/>
        </w:rPr>
        <w:t xml:space="preserve"> (to the benthic habitat</w:t>
      </w:r>
      <w:r w:rsidRPr="00E01A3A">
        <w:rPr>
          <w:szCs w:val="24"/>
        </w:rPr>
        <w:t>) instead of cohort 0 because a detection problem during our SCUBA surveys</w:t>
      </w:r>
      <w:r w:rsidRPr="00E01A3A">
        <w:rPr>
          <w:rFonts w:cs="Arial"/>
        </w:rPr>
        <w:t xml:space="preserve">. </w:t>
      </w:r>
      <w:r w:rsidRPr="00E01A3A">
        <w:t>More precisely, what precludes the use of a particular cohort as a recruitment index is not its level of detection as such, but rather an indication or reasonable doubt that the detection probability varies across factors (i.e., time, space). If a reasonable argument can be made that the detection probability of zeroes is inconsistent, then it should not be used as a recruitment index. High M* values between cohorts 1 and 2 could indicate a detection problem. However, in our case it is less a consistent inflow of cohort 2 across various sites that would explain high M* values then low settlement in some sites located in the central Northumberland Strait, i.e., high M* values is driven by lack of recruitment not a detection problem. It may be that the detection probability for cohort 1 may be consistent across sites. In any case if the detection probability is reasonably high, there is consequently less variation in cohort 1 sampling error between sites or years than for cohort 0. Finally, the patterns of cohort 0 and cohort 1 are very similar and this consistency says something positive about their validity as recruitment indicators.</w:t>
      </w:r>
      <w:r w:rsidRPr="00E01A3A">
        <w:rPr>
          <w:rFonts w:cs="Arial"/>
        </w:rPr>
        <w:t xml:space="preserve"> </w:t>
      </w:r>
    </w:p>
    <w:p w:rsidR="00EC6DD1" w:rsidRPr="00E01A3A" w:rsidRDefault="00EC6DD1" w:rsidP="00EC6DD1">
      <w:pPr>
        <w:rPr>
          <w:rFonts w:cs="Arial"/>
          <w:b/>
        </w:rPr>
      </w:pPr>
    </w:p>
    <w:p w:rsidR="00EC6DD1" w:rsidRPr="005073D7" w:rsidRDefault="00EC6DD1" w:rsidP="00EC6DD1">
      <w:r w:rsidRPr="00E01A3A">
        <w:t>The abundance of 1-year old lobsters was assessed by SCUBA diving surveys in sub-regions 23BC, 23G, 25N, 25S, and 26AD between 2003 and 2012</w:t>
      </w:r>
      <w:r w:rsidR="00620B2E" w:rsidRPr="00E01A3A">
        <w:t xml:space="preserve"> (</w:t>
      </w:r>
      <w:r w:rsidR="00620B2E" w:rsidRPr="00E01A3A">
        <w:fldChar w:fldCharType="begin"/>
      </w:r>
      <w:r w:rsidR="00620B2E" w:rsidRPr="00E01A3A">
        <w:instrText xml:space="preserve"> REF _Ref348257024 \h  \* MERGEFORMAT </w:instrText>
      </w:r>
      <w:r w:rsidR="00620B2E" w:rsidRPr="00E01A3A">
        <w:fldChar w:fldCharType="separate"/>
      </w:r>
      <w:r w:rsidR="00293CC6">
        <w:rPr>
          <w:b/>
          <w:bCs/>
        </w:rPr>
        <w:t xml:space="preserve">Error! </w:t>
      </w:r>
      <w:proofErr w:type="gramStart"/>
      <w:r w:rsidR="00293CC6">
        <w:rPr>
          <w:b/>
          <w:bCs/>
        </w:rPr>
        <w:t>Reference source not found.</w:t>
      </w:r>
      <w:r w:rsidR="00620B2E" w:rsidRPr="00E01A3A">
        <w:fldChar w:fldCharType="end"/>
      </w:r>
      <w:r w:rsidR="00620B2E" w:rsidRPr="00E01A3A">
        <w:t>)</w:t>
      </w:r>
      <w:r w:rsidRPr="00E01A3A">
        <w:t>.</w:t>
      </w:r>
      <w:proofErr w:type="gramEnd"/>
      <w:r w:rsidRPr="00E01A3A">
        <w:t xml:space="preserve"> Abundances observed from the empirical means for the longest uninterrupted dataset in Caraquet (LFA 23B) showed an increase of </w:t>
      </w:r>
      <w:del w:id="35" w:author="DFO-MPO MC" w:date="2013-10-28T12:17:00Z">
        <w:r w:rsidRPr="00E01A3A" w:rsidDel="00C11E07">
          <w:delText>16.5</w:delText>
        </w:r>
      </w:del>
      <w:ins w:id="36" w:author="DFO-MPO MC" w:date="2013-10-28T12:17:00Z">
        <w:r w:rsidR="00C11E07">
          <w:t>29</w:t>
        </w:r>
      </w:ins>
      <w:r w:rsidRPr="00E01A3A">
        <w:t xml:space="preserve">-fold for 1-year old lobsters between 2003 and 2012. Similar </w:t>
      </w:r>
      <w:del w:id="37" w:author="DFO-MPO MC" w:date="2013-10-28T12:18:00Z">
        <w:r w:rsidRPr="00E01A3A" w:rsidDel="00C11E07">
          <w:delText xml:space="preserve">values and </w:delText>
        </w:r>
      </w:del>
      <w:r w:rsidRPr="00E01A3A">
        <w:t xml:space="preserve">trends were observed for another site in LFA 23B (Grande-Anse), and for sites in LFAs 23A and 23D, and sub-region 25N (i.e., outside central Northumberland Strait). Abundances observed in both sub-regions located in </w:t>
      </w:r>
      <w:r w:rsidRPr="00E01A3A">
        <w:lastRenderedPageBreak/>
        <w:t xml:space="preserve">central Northumberland Strait (i.e., </w:t>
      </w:r>
      <w:del w:id="38" w:author="DFO-MPO MC" w:date="2013-10-28T12:24:00Z">
        <w:r w:rsidRPr="00E01A3A" w:rsidDel="00C11E07">
          <w:delText xml:space="preserve">LFAs </w:delText>
        </w:r>
      </w:del>
      <w:r w:rsidRPr="00E01A3A">
        <w:t xml:space="preserve">25S and 26AD) were much lower. A slight improvement was noted in </w:t>
      </w:r>
      <w:ins w:id="39" w:author="DFO-MPO MC" w:date="2013-10-28T12:22:00Z">
        <w:r w:rsidR="00C11E07">
          <w:t>Cocagne and Shediac (</w:t>
        </w:r>
      </w:ins>
      <w:del w:id="40" w:author="DFO-MPO MC" w:date="2013-10-28T12:22:00Z">
        <w:r w:rsidRPr="00E01A3A" w:rsidDel="00C11E07">
          <w:delText xml:space="preserve">the </w:delText>
        </w:r>
      </w:del>
      <w:r w:rsidRPr="00E01A3A">
        <w:t xml:space="preserve">sites located in </w:t>
      </w:r>
      <w:ins w:id="41" w:author="DFO-MPO MC" w:date="2013-10-28T12:25:00Z">
        <w:r w:rsidR="00C11E07">
          <w:t xml:space="preserve">sub-region </w:t>
        </w:r>
      </w:ins>
      <w:del w:id="42" w:author="DFO-MPO MC" w:date="2013-10-28T12:24:00Z">
        <w:r w:rsidRPr="00E01A3A" w:rsidDel="00C11E07">
          <w:delText xml:space="preserve">LFA </w:delText>
        </w:r>
      </w:del>
      <w:r w:rsidRPr="00E01A3A">
        <w:t>25S</w:t>
      </w:r>
      <w:ins w:id="43" w:author="DFO-MPO MC" w:date="2013-10-28T12:22:00Z">
        <w:r w:rsidR="00C11E07">
          <w:t>)</w:t>
        </w:r>
      </w:ins>
      <w:r w:rsidRPr="00E01A3A">
        <w:t xml:space="preserve"> in 2012, but values are still below the value observed in Caraquet (by a factor of </w:t>
      </w:r>
      <w:del w:id="44" w:author="DFO-MPO MC" w:date="2013-10-28T12:23:00Z">
        <w:r w:rsidRPr="00E01A3A" w:rsidDel="00C11E07">
          <w:delText>2.6</w:delText>
        </w:r>
      </w:del>
      <w:ins w:id="45" w:author="DFO-MPO MC" w:date="2013-10-28T12:23:00Z">
        <w:r w:rsidR="00C11E07">
          <w:t>4 and 6, respectively</w:t>
        </w:r>
      </w:ins>
      <w:r w:rsidRPr="00E01A3A">
        <w:t>). No 1-yr old lobster was observed in</w:t>
      </w:r>
      <w:ins w:id="46" w:author="DFO-MPO MC" w:date="2013-10-28T12:19:00Z">
        <w:r w:rsidR="00C11E07">
          <w:t xml:space="preserve"> Murray Corner</w:t>
        </w:r>
      </w:ins>
      <w:ins w:id="47" w:author="DFO-MPO MC" w:date="2013-10-28T12:23:00Z">
        <w:r w:rsidR="00C11E07">
          <w:t xml:space="preserve"> (sub-region 25S)</w:t>
        </w:r>
      </w:ins>
      <w:ins w:id="48" w:author="DFO-MPO MC" w:date="2013-10-28T12:19:00Z">
        <w:r w:rsidR="00C11E07">
          <w:t xml:space="preserve"> and</w:t>
        </w:r>
      </w:ins>
      <w:r w:rsidRPr="00E01A3A">
        <w:t xml:space="preserve"> Fox Harbour located in sub-region 26AD. The large increase in 1-yr lobster abundances in sites outside of Northumberland Strait since 2003 is indicative of very good recruitment. These large increases of cryptic lobsters were not observed in central Northumberland Strait where the estimated abundances were the lowest. It seems that recruitment is still lacking in the Northumberland Strait area.</w:t>
      </w:r>
    </w:p>
    <w:p w:rsidR="00CD52F8" w:rsidRDefault="00CD52F8" w:rsidP="00CD52F8">
      <w:pPr>
        <w:rPr>
          <w:rFonts w:cs="Arial"/>
        </w:rPr>
      </w:pPr>
    </w:p>
    <w:p w:rsidR="00E01A3A" w:rsidRPr="00E01A3A" w:rsidRDefault="00E01A3A" w:rsidP="00E01A3A">
      <w:r w:rsidRPr="00E01A3A">
        <w:t>Implementation of conservation measures since 2003 to increase egg production could, at least partially, be responsible for the increasing abundance of 1-yr old lobsters. The abundances of 1-yr old lobsters have increase dramatically in the sGSL from stable (low) levels in the 1990s (Michel Comeau personnel observations) and early 2000s. Increasing the MLS, in order for females to reach SOM</w:t>
      </w:r>
      <w:r w:rsidRPr="00E01A3A">
        <w:rPr>
          <w:szCs w:val="24"/>
          <w:vertAlign w:val="subscript"/>
        </w:rPr>
        <w:t>50</w:t>
      </w:r>
      <w:r w:rsidRPr="00E01A3A">
        <w:t xml:space="preserve">, and the protection of large and fecund window-size females (maximum size in LFA 25) seemed to have favored higher recruitment. The increasing trend observed in the mid-2000s correlate to the implementation of these new measures. The widespread effect in the sGSL could be attributed to connectivity from the larval drift </w:t>
      </w:r>
      <w:del w:id="49" w:author="DFO-MPO MC" w:date="2013-10-28T12:13:00Z">
        <w:r w:rsidRPr="00E01A3A" w:rsidDel="00A456D3">
          <w:delText>(</w:delText>
        </w:r>
      </w:del>
      <w:r w:rsidRPr="00E01A3A">
        <w:t>from west to east</w:t>
      </w:r>
      <w:del w:id="50" w:author="DFO-MPO MC" w:date="2013-10-28T12:13:00Z">
        <w:r w:rsidRPr="00E01A3A" w:rsidDel="00A456D3">
          <w:delText xml:space="preserve">). </w:delText>
        </w:r>
      </w:del>
      <w:ins w:id="51" w:author="DFO-MPO MC" w:date="2013-10-28T12:13:00Z">
        <w:r w:rsidR="00A456D3">
          <w:t xml:space="preserve"> (</w:t>
        </w:r>
      </w:ins>
      <w:ins w:id="52" w:author="DFO-MPO MC" w:date="2013-10-28T12:14:00Z">
        <w:r w:rsidR="00A456D3">
          <w:t xml:space="preserve">Comeau et al. </w:t>
        </w:r>
      </w:ins>
      <w:ins w:id="53" w:author="DFO-MPO MC" w:date="2013-10-28T12:15:00Z">
        <w:r w:rsidR="00A456D3">
          <w:t xml:space="preserve">2008; </w:t>
        </w:r>
      </w:ins>
      <w:proofErr w:type="spellStart"/>
      <w:ins w:id="54" w:author="DFO-MPO MC" w:date="2013-10-28T12:13:00Z">
        <w:r w:rsidR="00A456D3">
          <w:t>Chass</w:t>
        </w:r>
      </w:ins>
      <w:proofErr w:type="spellEnd"/>
      <w:ins w:id="55" w:author="DFO-MPO MC" w:date="2013-10-28T12:14:00Z">
        <w:r w:rsidR="00A456D3" w:rsidRPr="00652B8B">
          <w:rPr>
            <w:lang w:val="en-CA"/>
          </w:rPr>
          <w:t xml:space="preserve">é </w:t>
        </w:r>
        <w:r w:rsidR="00A456D3">
          <w:t>and Miller 2010)</w:t>
        </w:r>
      </w:ins>
      <w:ins w:id="56" w:author="DFO-MPO MC" w:date="2013-10-28T12:13:00Z">
        <w:r w:rsidR="00A456D3" w:rsidRPr="00E01A3A">
          <w:t xml:space="preserve">. </w:t>
        </w:r>
      </w:ins>
      <w:r w:rsidRPr="00E01A3A">
        <w:t>The exception is central Northumberland Strait. Thus, there might still be a high risk of adverse effects in the strait from the conservation measures presently in the regulation. In contrast to the rest of the sGSL, the Northumberland Strait is an isolated system (relying on itself for recruitment) in terms of summer water movement (Comeau et al. 2008)</w:t>
      </w:r>
      <w:proofErr w:type="gramStart"/>
      <w:r w:rsidRPr="00E01A3A">
        <w:t>,</w:t>
      </w:r>
      <w:proofErr w:type="gramEnd"/>
      <w:r w:rsidRPr="00E01A3A">
        <w:t xml:space="preserve"> hence, recruitment should be </w:t>
      </w:r>
      <w:del w:id="57" w:author="DFO-MPO MC" w:date="2013-10-25T14:02:00Z">
        <w:r w:rsidRPr="00E01A3A" w:rsidDel="00CA38C8">
          <w:delText>self sufficient</w:delText>
        </w:r>
      </w:del>
      <w:ins w:id="58" w:author="DFO-MPO MC" w:date="2013-10-25T14:02:00Z">
        <w:r w:rsidR="00CA38C8" w:rsidRPr="00E01A3A">
          <w:t>self-sufficient</w:t>
        </w:r>
      </w:ins>
      <w:r w:rsidRPr="00E01A3A">
        <w:t xml:space="preserve">. Our production indicators are suggesting otherwise, and perhaps conservation measures should </w:t>
      </w:r>
      <w:ins w:id="59" w:author="DFO-MPO MC" w:date="2013-10-21T14:28:00Z">
        <w:r w:rsidR="00676FAF">
          <w:t xml:space="preserve">be </w:t>
        </w:r>
      </w:ins>
      <w:r w:rsidRPr="00E01A3A">
        <w:t>adjusted.</w:t>
      </w:r>
    </w:p>
    <w:p w:rsidR="00E01A3A" w:rsidRPr="00E01A3A" w:rsidRDefault="00E01A3A" w:rsidP="00E01A3A">
      <w:pPr>
        <w:rPr>
          <w:rFonts w:cs="Arial"/>
        </w:rPr>
      </w:pPr>
    </w:p>
    <w:p w:rsidR="009B3244" w:rsidRPr="00E01A3A" w:rsidRDefault="009B3244" w:rsidP="001905A1"/>
    <w:p w:rsidR="009B3244" w:rsidRPr="00E01A3A" w:rsidRDefault="009B3244" w:rsidP="000D4444">
      <w:pPr>
        <w:pStyle w:val="Heading1"/>
      </w:pPr>
      <w:bookmarkStart w:id="60" w:name="_Toc345935453"/>
      <w:bookmarkStart w:id="61" w:name="_Toc348962529"/>
      <w:r w:rsidRPr="00E01A3A">
        <w:t>MANAGEMENT CONSIDERATIONS</w:t>
      </w:r>
      <w:bookmarkEnd w:id="60"/>
      <w:bookmarkEnd w:id="61"/>
    </w:p>
    <w:p w:rsidR="00591C89" w:rsidRPr="00E01A3A" w:rsidRDefault="00591C89" w:rsidP="001905A1"/>
    <w:p w:rsidR="001E5F13" w:rsidRDefault="001E5F13" w:rsidP="001E5F13">
      <w:r w:rsidRPr="00493C2A">
        <w:t>Information on catch, effort and fishing location from all the users is imperative to properly assess lobster stocks. At present there is no direct data on the spatial distribution of landings and effort. This information would permit a monitoring of the extent and changes in the distribution of fishing effort and to map the overlap of fishing gear. Reliance on volunteer programs to provide this level of information has been inadequate to date.</w:t>
      </w:r>
    </w:p>
    <w:p w:rsidR="001E5F13" w:rsidRDefault="001E5F13" w:rsidP="001E5F13"/>
    <w:p w:rsidR="001E5F13" w:rsidRDefault="001E5F13" w:rsidP="001E5F13">
      <w:r>
        <w:t xml:space="preserve">In order to properly assess lobster stock status emphasis should be put on fishery independent indicators. Existing ones should be secured in time. </w:t>
      </w:r>
    </w:p>
    <w:p w:rsidR="001E5F13" w:rsidRDefault="001E5F13" w:rsidP="001E5F13"/>
    <w:p w:rsidR="001E5F13" w:rsidRPr="00ED0CE6" w:rsidRDefault="001E5F13" w:rsidP="001E5F13">
      <w:r w:rsidRPr="00E01A3A">
        <w:t xml:space="preserve">Abundance, fishing pressure and production indicators all suggest that the weak landing trends observed in central Northumberland Strait are probably caused by a weak annual recruitment and </w:t>
      </w:r>
      <w:r>
        <w:t xml:space="preserve">still </w:t>
      </w:r>
      <w:r w:rsidRPr="00E01A3A">
        <w:t xml:space="preserve">high fishing capacity. Some of the corrective measures to reduce the fishing effort and enhance the egg production that were implemented recently </w:t>
      </w:r>
      <w:r>
        <w:t>seemed to have been beneficial, but further measures as suggested in the last stock assessment (Comeau et al. 2008) could be considered (e. g., further reduction of effort, increasing MLS, adjusting the summer season).</w:t>
      </w:r>
    </w:p>
    <w:p w:rsidR="001E5F13" w:rsidRDefault="001E5F13" w:rsidP="001E5F13"/>
    <w:p w:rsidR="001E5F13" w:rsidRDefault="001E5F13" w:rsidP="001E5F13">
      <w:r>
        <w:lastRenderedPageBreak/>
        <w:t xml:space="preserve">Recent reductions in the number of participants in the lobster fishery and in the number of traps will most likely have an impact on fishing pressure. However, the effect on lobster stocks, if any, will only be perceptible in the upcoming years. With the current high abundance of lobster stocks and positive indicators, the impact of the decrease in nominal effort </w:t>
      </w:r>
      <w:r w:rsidRPr="00127E89">
        <w:t xml:space="preserve">might </w:t>
      </w:r>
      <w:r>
        <w:t>have been shadowed by</w:t>
      </w:r>
      <w:r w:rsidRPr="00127E89">
        <w:t xml:space="preserve"> the increasing abundance</w:t>
      </w:r>
      <w:r>
        <w:t>.</w:t>
      </w:r>
    </w:p>
    <w:p w:rsidR="001E5F13" w:rsidRDefault="001E5F13" w:rsidP="001E5F13"/>
    <w:p w:rsidR="001E5F13" w:rsidRPr="00493C2A" w:rsidRDefault="001E5F13" w:rsidP="001E5F13"/>
    <w:p w:rsidR="001E5F13" w:rsidRPr="005F4187" w:rsidRDefault="001E5F13" w:rsidP="001E5F13">
      <w:pPr>
        <w:pStyle w:val="Heading1"/>
      </w:pPr>
      <w:bookmarkStart w:id="62" w:name="_Toc348962530"/>
      <w:r w:rsidRPr="005F4187">
        <w:t>OTHER CONSIDERATIONS</w:t>
      </w:r>
      <w:bookmarkEnd w:id="62"/>
    </w:p>
    <w:p w:rsidR="001E5F13" w:rsidRPr="005F4187" w:rsidRDefault="001E5F13" w:rsidP="001E5F13"/>
    <w:p w:rsidR="001E5F13" w:rsidRPr="00FA78EF" w:rsidRDefault="001E5F13" w:rsidP="006A0456">
      <w:pPr>
        <w:numPr>
          <w:ilvl w:val="0"/>
          <w:numId w:val="5"/>
        </w:numPr>
      </w:pPr>
      <w:r w:rsidRPr="00FA78EF">
        <w:t>To the extent possible, estimates of total biomass as derived from population models.</w:t>
      </w:r>
    </w:p>
    <w:p w:rsidR="001E5F13" w:rsidRDefault="001E5F13" w:rsidP="006A0456">
      <w:pPr>
        <w:numPr>
          <w:ilvl w:val="1"/>
          <w:numId w:val="5"/>
        </w:numPr>
      </w:pPr>
      <w:r w:rsidRPr="00FA78EF">
        <w:t>Data from LFA 24, 26A, and 26B from 1949 to 2010 were used with a Scha</w:t>
      </w:r>
      <w:r>
        <w:t>e</w:t>
      </w:r>
      <w:r w:rsidRPr="00FA78EF">
        <w:t xml:space="preserve">fer surplus-production model to obtain a biomass estimate. A number of issues were encountered when the model was applied to the available data which prevented fitting the model adequately. </w:t>
      </w:r>
    </w:p>
    <w:p w:rsidR="001E5F13" w:rsidRPr="00FA78EF" w:rsidRDefault="001E5F13" w:rsidP="001E5F13">
      <w:pPr>
        <w:ind w:left="1080"/>
      </w:pPr>
    </w:p>
    <w:p w:rsidR="001E5F13" w:rsidRPr="00FA78EF" w:rsidRDefault="001E5F13" w:rsidP="006A0456">
      <w:pPr>
        <w:numPr>
          <w:ilvl w:val="0"/>
          <w:numId w:val="5"/>
        </w:numPr>
      </w:pPr>
      <w:r w:rsidRPr="00FA78EF">
        <w:t>To the extent possible, develop reference points against which to assess stock status.</w:t>
      </w:r>
    </w:p>
    <w:p w:rsidR="001E5F13" w:rsidRDefault="001E5F13" w:rsidP="006A0456">
      <w:pPr>
        <w:numPr>
          <w:ilvl w:val="1"/>
          <w:numId w:val="5"/>
        </w:numPr>
      </w:pPr>
      <w:r w:rsidRPr="00FA78EF">
        <w:t xml:space="preserve">The development of reference points (RPs) for lobster in the Gulf Region </w:t>
      </w:r>
      <w:r>
        <w:t>could be</w:t>
      </w:r>
      <w:r w:rsidRPr="00FA78EF">
        <w:t xml:space="preserve"> based on landing trends as a proxy of biomass and subjected to available data and assessment tools. RPs </w:t>
      </w:r>
      <w:proofErr w:type="gramStart"/>
      <w:r w:rsidRPr="00FA78EF">
        <w:t>are</w:t>
      </w:r>
      <w:proofErr w:type="gramEnd"/>
      <w:r w:rsidRPr="00FA78EF">
        <w:t xml:space="preserve"> not presented in the document as more </w:t>
      </w:r>
      <w:r>
        <w:t>information</w:t>
      </w:r>
      <w:r w:rsidRPr="00FA78EF">
        <w:t xml:space="preserve"> is needed </w:t>
      </w:r>
      <w:r>
        <w:t>on</w:t>
      </w:r>
      <w:r w:rsidRPr="00FA78EF">
        <w:t xml:space="preserve"> how the Precautionary Approach will be applied for lobster stocks.</w:t>
      </w:r>
      <w:r>
        <w:t xml:space="preserve"> Considering that female maturity is a production indicator, and that the SOM is its RP to ensure stock health via the protection of the reproductive potential, SOM</w:t>
      </w:r>
      <w:r w:rsidRPr="00C62B63">
        <w:rPr>
          <w:szCs w:val="24"/>
          <w:vertAlign w:val="subscript"/>
        </w:rPr>
        <w:t>50</w:t>
      </w:r>
      <w:r>
        <w:t xml:space="preserve"> has been established as the limit reference point (LRP) between the “critical” and the “cautious” zones. Below that level, there is a high risk for the stock’s productivity to be impaired. In 2013, the MLS</w:t>
      </w:r>
      <w:r w:rsidRPr="00F92FA8">
        <w:t xml:space="preserve"> </w:t>
      </w:r>
      <w:r>
        <w:t>will be at or above the LRP of SOM</w:t>
      </w:r>
      <w:r w:rsidRPr="00C62B63">
        <w:rPr>
          <w:szCs w:val="24"/>
          <w:vertAlign w:val="subscript"/>
        </w:rPr>
        <w:t>50</w:t>
      </w:r>
      <w:r>
        <w:t xml:space="preserve"> in all LFAs within DFO Gulf Region.</w:t>
      </w:r>
    </w:p>
    <w:p w:rsidR="001E5F13" w:rsidRPr="00FA78EF" w:rsidRDefault="001E5F13" w:rsidP="001E5F13">
      <w:pPr>
        <w:ind w:left="1080"/>
      </w:pPr>
    </w:p>
    <w:p w:rsidR="001E5F13" w:rsidRPr="00FA78EF" w:rsidRDefault="001E5F13" w:rsidP="006A0456">
      <w:pPr>
        <w:numPr>
          <w:ilvl w:val="0"/>
          <w:numId w:val="5"/>
        </w:numPr>
      </w:pPr>
      <w:r w:rsidRPr="00FA78EF">
        <w:t>Description of the impacts of fishing activities for lobster on other species and fish habitat.</w:t>
      </w:r>
    </w:p>
    <w:p w:rsidR="001E5F13" w:rsidRDefault="001E5F13" w:rsidP="006A0456">
      <w:pPr>
        <w:numPr>
          <w:ilvl w:val="1"/>
          <w:numId w:val="5"/>
        </w:numPr>
      </w:pPr>
      <w:r w:rsidRPr="00FA78EF">
        <w:t xml:space="preserve">Within the lobster fishery in the Gulf region rock crab, cunner, and sculpin are allowed to be landed. The amount of rock crab landed as by-catch is recorded and incorporated in the assessment of that species but no information on cunner and sculpin removals is available. </w:t>
      </w:r>
      <w:bookmarkStart w:id="63" w:name="OLE_LINK21"/>
      <w:r w:rsidRPr="00FA78EF">
        <w:t xml:space="preserve">The </w:t>
      </w:r>
      <w:r>
        <w:t xml:space="preserve">gear impact </w:t>
      </w:r>
      <w:r w:rsidRPr="00FA78EF">
        <w:t xml:space="preserve">“footprint” </w:t>
      </w:r>
      <w:r>
        <w:t>from</w:t>
      </w:r>
      <w:r w:rsidRPr="00FA78EF">
        <w:t xml:space="preserve"> the lobster fishery on </w:t>
      </w:r>
      <w:r>
        <w:t xml:space="preserve">the </w:t>
      </w:r>
      <w:r w:rsidRPr="00FA78EF">
        <w:t>benthic habitat as not been assessed but is deemed to be minimal.</w:t>
      </w:r>
      <w:bookmarkEnd w:id="63"/>
    </w:p>
    <w:p w:rsidR="001E5F13" w:rsidRPr="00FA78EF" w:rsidRDefault="001E5F13" w:rsidP="001E5F13">
      <w:pPr>
        <w:ind w:left="1080"/>
      </w:pPr>
    </w:p>
    <w:p w:rsidR="001E5F13" w:rsidRPr="00FA78EF" w:rsidRDefault="001E5F13" w:rsidP="006A0456">
      <w:pPr>
        <w:numPr>
          <w:ilvl w:val="0"/>
          <w:numId w:val="5"/>
        </w:numPr>
      </w:pPr>
      <w:r w:rsidRPr="00FA78EF">
        <w:t>Description of the impacts of fishing activities for other species on lobster.</w:t>
      </w:r>
    </w:p>
    <w:p w:rsidR="00D21962" w:rsidRDefault="001E5F13" w:rsidP="00EA64CB">
      <w:pPr>
        <w:numPr>
          <w:ilvl w:val="1"/>
          <w:numId w:val="5"/>
        </w:numPr>
        <w:sectPr w:rsidR="00D21962" w:rsidSect="003956BB">
          <w:footerReference w:type="first" r:id="rId63"/>
          <w:pgSz w:w="12240" w:h="15840" w:code="1"/>
          <w:pgMar w:top="1361" w:right="1361" w:bottom="1440" w:left="1361" w:header="720" w:footer="720" w:gutter="0"/>
          <w:pgNumType w:start="1"/>
          <w:cols w:space="720"/>
          <w:titlePg/>
        </w:sectPr>
      </w:pPr>
      <w:r w:rsidRPr="00FA78EF">
        <w:t>No information is available on lobster by-catch in any other fishery in the sGSL but no landing of lobster is allowed other than from the lobster fishery. The trophic link between lobster and rock crab is well documented but no regulation is focusing on controlling rock crab removals to ensure lobster population health.</w:t>
      </w:r>
      <w:r>
        <w:t xml:space="preserve"> Finally, buffer zones are in place in the scallop fishery to reduce or avoid dredging on lobster grounds</w:t>
      </w:r>
    </w:p>
    <w:p w:rsidR="00D21962" w:rsidRDefault="00D21962" w:rsidP="00D21962">
      <w:pPr>
        <w:rPr>
          <w:rStyle w:val="StyleCaptionItalicCharChar"/>
          <w:b w:val="0"/>
          <w:bCs w:val="0"/>
          <w:i w:val="0"/>
          <w:iCs w:val="0"/>
        </w:rPr>
      </w:pPr>
    </w:p>
    <w:p w:rsidR="00D21962" w:rsidRDefault="00D21962" w:rsidP="00D21962">
      <w:pPr>
        <w:rPr>
          <w:rStyle w:val="StyleCaptionItalicCharChar"/>
          <w:b w:val="0"/>
          <w:bCs w:val="0"/>
          <w:i w:val="0"/>
          <w:iCs w:val="0"/>
        </w:rPr>
      </w:pPr>
    </w:p>
    <w:p w:rsidR="00D21962" w:rsidRDefault="00D21962" w:rsidP="00D21962">
      <w:pPr>
        <w:rPr>
          <w:rStyle w:val="StyleCaptionItalicCharChar"/>
          <w:b w:val="0"/>
          <w:bCs w:val="0"/>
          <w:i w:val="0"/>
          <w:iCs w:val="0"/>
        </w:rPr>
        <w:sectPr w:rsidR="00D21962" w:rsidSect="00D21962">
          <w:type w:val="continuous"/>
          <w:pgSz w:w="12240" w:h="15840" w:code="1"/>
          <w:pgMar w:top="1361" w:right="1361" w:bottom="1440" w:left="1361" w:header="720" w:footer="720" w:gutter="0"/>
          <w:pgNumType w:start="1"/>
          <w:cols w:space="720"/>
        </w:sectPr>
      </w:pPr>
    </w:p>
    <w:p w:rsidR="00D21962" w:rsidRDefault="00D21962" w:rsidP="00D21962">
      <w:pPr>
        <w:rPr>
          <w:rStyle w:val="StyleCaptionItalicCharChar"/>
          <w:b w:val="0"/>
          <w:bCs w:val="0"/>
          <w:i w:val="0"/>
          <w:iCs w:val="0"/>
        </w:rPr>
      </w:pPr>
    </w:p>
    <w:p w:rsidR="004C0C7A" w:rsidRPr="00805091" w:rsidRDefault="004C0C7A" w:rsidP="004C0C7A">
      <w:pPr>
        <w:tabs>
          <w:tab w:val="left" w:pos="0"/>
        </w:tabs>
        <w:ind w:left="660" w:hanging="660"/>
        <w:rPr>
          <w:color w:val="00B050"/>
        </w:rPr>
      </w:pPr>
      <w:r w:rsidRPr="00805091">
        <w:rPr>
          <w:color w:val="00B050"/>
        </w:rPr>
        <w:lastRenderedPageBreak/>
        <w:t>Krouse, J. S., 1989. Performance and selectivity of trap fisheries for crustaceans. In: Caddy JF ed. Marine invertebrate fisheries: their assessment and management. Willey, New York. Pp. 307-325.</w:t>
      </w:r>
    </w:p>
    <w:p w:rsidR="004C0C7A" w:rsidRPr="00805091" w:rsidRDefault="004C0C7A" w:rsidP="004C0C7A">
      <w:pPr>
        <w:tabs>
          <w:tab w:val="left" w:pos="0"/>
          <w:tab w:val="left" w:pos="720"/>
        </w:tabs>
        <w:ind w:left="660" w:hanging="660"/>
        <w:rPr>
          <w:color w:val="00B050"/>
        </w:rPr>
      </w:pPr>
    </w:p>
    <w:p w:rsidR="004C0C7A" w:rsidRPr="00805091" w:rsidRDefault="004C0C7A" w:rsidP="004C0C7A">
      <w:pPr>
        <w:tabs>
          <w:tab w:val="left" w:pos="0"/>
        </w:tabs>
        <w:ind w:left="660" w:hanging="660"/>
        <w:rPr>
          <w:color w:val="00B050"/>
        </w:rPr>
      </w:pPr>
      <w:r w:rsidRPr="00805091">
        <w:rPr>
          <w:color w:val="00B050"/>
        </w:rPr>
        <w:t>Miller, R. J., 1989. Catchability of American lobsters (</w:t>
      </w:r>
      <w:r w:rsidRPr="00805091">
        <w:rPr>
          <w:i/>
          <w:color w:val="00B050"/>
        </w:rPr>
        <w:t>Homarus americanus</w:t>
      </w:r>
      <w:r w:rsidRPr="00805091">
        <w:rPr>
          <w:color w:val="00B050"/>
        </w:rPr>
        <w:t>) and rock crabs (</w:t>
      </w:r>
      <w:r w:rsidRPr="00805091">
        <w:rPr>
          <w:i/>
          <w:color w:val="00B050"/>
        </w:rPr>
        <w:t>Cancer irroratus</w:t>
      </w:r>
      <w:r w:rsidRPr="00805091">
        <w:rPr>
          <w:color w:val="00B050"/>
        </w:rPr>
        <w:t>) by traps. Canadian Journal of Fisheries and Aquatic Sciences 46: 1652-1657.</w:t>
      </w:r>
    </w:p>
    <w:p w:rsidR="004C0C7A" w:rsidRPr="00805091" w:rsidRDefault="004C0C7A" w:rsidP="004C0C7A">
      <w:pPr>
        <w:tabs>
          <w:tab w:val="left" w:pos="0"/>
        </w:tabs>
        <w:ind w:left="660" w:hanging="660"/>
        <w:rPr>
          <w:color w:val="00B050"/>
        </w:rPr>
      </w:pPr>
    </w:p>
    <w:p w:rsidR="004C0C7A" w:rsidRPr="00805091" w:rsidRDefault="004C0C7A" w:rsidP="004C0C7A">
      <w:pPr>
        <w:tabs>
          <w:tab w:val="left" w:pos="0"/>
        </w:tabs>
        <w:ind w:left="658" w:hanging="658"/>
        <w:rPr>
          <w:color w:val="00B050"/>
        </w:rPr>
      </w:pPr>
      <w:r w:rsidRPr="00805091">
        <w:rPr>
          <w:color w:val="00B050"/>
        </w:rPr>
        <w:t>Miller, R. J., 1990. Effectiveness of crab and lobster traps. Canadian Journal of Fisheries</w:t>
      </w:r>
    </w:p>
    <w:p w:rsidR="004C0C7A" w:rsidRPr="00805091" w:rsidRDefault="004C0C7A" w:rsidP="004C0C7A">
      <w:pPr>
        <w:tabs>
          <w:tab w:val="left" w:pos="0"/>
        </w:tabs>
        <w:ind w:left="709" w:hanging="709"/>
        <w:rPr>
          <w:rStyle w:val="StyleCaptionItalicCharChar"/>
          <w:b w:val="0"/>
          <w:bCs w:val="0"/>
          <w:i w:val="0"/>
          <w:iCs w:val="0"/>
          <w:color w:val="00B050"/>
        </w:rPr>
      </w:pPr>
      <w:r w:rsidRPr="00805091">
        <w:rPr>
          <w:color w:val="00B050"/>
        </w:rPr>
        <w:tab/>
      </w:r>
      <w:proofErr w:type="gramStart"/>
      <w:r w:rsidRPr="00805091">
        <w:rPr>
          <w:color w:val="00B050"/>
        </w:rPr>
        <w:t>and</w:t>
      </w:r>
      <w:proofErr w:type="gramEnd"/>
      <w:r w:rsidRPr="00805091">
        <w:rPr>
          <w:color w:val="00B050"/>
        </w:rPr>
        <w:t xml:space="preserve"> Aquatic Sciences 47: 1228-1251.</w:t>
      </w:r>
    </w:p>
    <w:p w:rsidR="004C0C7A" w:rsidRDefault="004C0C7A" w:rsidP="004C0C7A">
      <w:pPr>
        <w:tabs>
          <w:tab w:val="left" w:pos="0"/>
        </w:tabs>
        <w:ind w:left="709" w:hanging="709"/>
        <w:rPr>
          <w:rStyle w:val="StyleCaptionItalicCharChar"/>
          <w:b w:val="0"/>
          <w:bCs w:val="0"/>
          <w:i w:val="0"/>
          <w:iCs w:val="0"/>
        </w:rPr>
      </w:pPr>
    </w:p>
    <w:p w:rsidR="004C0C7A" w:rsidRDefault="004C0C7A" w:rsidP="004C0C7A">
      <w:pPr>
        <w:tabs>
          <w:tab w:val="left" w:pos="0"/>
        </w:tabs>
        <w:ind w:left="709" w:hanging="709"/>
        <w:rPr>
          <w:rStyle w:val="StyleCaptionItalicCharChar"/>
          <w:b w:val="0"/>
          <w:bCs w:val="0"/>
          <w:i w:val="0"/>
          <w:iCs w:val="0"/>
        </w:rPr>
      </w:pPr>
    </w:p>
    <w:p w:rsidR="004C0C7A" w:rsidRPr="00653352" w:rsidRDefault="004C0C7A" w:rsidP="004C0C7A">
      <w:pPr>
        <w:tabs>
          <w:tab w:val="left" w:pos="0"/>
        </w:tabs>
        <w:ind w:left="709" w:hanging="709"/>
      </w:pPr>
    </w:p>
    <w:p w:rsidR="00D21962" w:rsidRDefault="004C5FB4" w:rsidP="004C0C7A">
      <w:pPr>
        <w:tabs>
          <w:tab w:val="left" w:pos="0"/>
        </w:tabs>
        <w:ind w:left="709" w:hanging="709"/>
        <w:rPr>
          <w:ins w:id="64" w:author="DFO-MPO MC" w:date="2014-01-03T14:24:00Z"/>
          <w:sz w:val="22"/>
          <w:szCs w:val="22"/>
        </w:rPr>
      </w:pPr>
      <w:commentRangeStart w:id="65"/>
      <w:r>
        <w:rPr>
          <w:sz w:val="22"/>
          <w:szCs w:val="22"/>
        </w:rPr>
        <w:t xml:space="preserve">DFO. 2012. Assessing the effectiveness of fish habitat compensation activities in Canada: monitoring design and metrics. DFO Can. Sci. </w:t>
      </w:r>
      <w:proofErr w:type="spellStart"/>
      <w:r>
        <w:rPr>
          <w:sz w:val="22"/>
          <w:szCs w:val="22"/>
        </w:rPr>
        <w:t>Advis</w:t>
      </w:r>
      <w:proofErr w:type="spellEnd"/>
      <w:r>
        <w:rPr>
          <w:sz w:val="22"/>
          <w:szCs w:val="22"/>
        </w:rPr>
        <w:t xml:space="preserve">. Sec. Sci. </w:t>
      </w:r>
      <w:proofErr w:type="spellStart"/>
      <w:r>
        <w:rPr>
          <w:sz w:val="22"/>
          <w:szCs w:val="22"/>
        </w:rPr>
        <w:t>Advis</w:t>
      </w:r>
      <w:proofErr w:type="spellEnd"/>
      <w:r>
        <w:rPr>
          <w:sz w:val="22"/>
          <w:szCs w:val="22"/>
        </w:rPr>
        <w:t>. Rep. 2012/060.</w:t>
      </w:r>
      <w:commentRangeEnd w:id="65"/>
      <w:r>
        <w:rPr>
          <w:rStyle w:val="CommentReference"/>
        </w:rPr>
        <w:commentReference w:id="65"/>
      </w:r>
    </w:p>
    <w:p w:rsidR="001C4985" w:rsidRDefault="001C4985" w:rsidP="004C0C7A">
      <w:pPr>
        <w:tabs>
          <w:tab w:val="left" w:pos="0"/>
        </w:tabs>
        <w:ind w:left="709" w:hanging="709"/>
        <w:rPr>
          <w:ins w:id="66" w:author="DFO-MPO MC" w:date="2014-01-03T14:24:00Z"/>
          <w:sz w:val="22"/>
          <w:szCs w:val="22"/>
        </w:rPr>
      </w:pPr>
    </w:p>
    <w:p w:rsidR="001C4985" w:rsidRDefault="001C4985" w:rsidP="004C0C7A">
      <w:pPr>
        <w:tabs>
          <w:tab w:val="left" w:pos="0"/>
        </w:tabs>
        <w:ind w:left="709" w:hanging="709"/>
        <w:rPr>
          <w:ins w:id="67" w:author="DFO-MPO MC" w:date="2014-01-03T14:24:00Z"/>
          <w:sz w:val="22"/>
          <w:szCs w:val="22"/>
        </w:rPr>
      </w:pPr>
    </w:p>
    <w:p w:rsidR="001C4985" w:rsidRDefault="001C4985" w:rsidP="001C4985">
      <w:pPr>
        <w:ind w:left="720" w:hanging="720"/>
        <w:rPr>
          <w:ins w:id="68" w:author="DFO-MPO MC" w:date="2014-01-03T14:24:00Z"/>
        </w:rPr>
      </w:pPr>
      <w:ins w:id="69" w:author="DFO-MPO MC" w:date="2014-01-03T14:24:00Z">
        <w:r>
          <w:t>Pettijohn, F.J. 1949.  Sedimentary rocks. Harper &amp; Row, New York, 718 p.</w:t>
        </w:r>
      </w:ins>
    </w:p>
    <w:p w:rsidR="001C4985" w:rsidRDefault="001C4985" w:rsidP="001C4985">
      <w:pPr>
        <w:ind w:left="720" w:hanging="720"/>
        <w:rPr>
          <w:ins w:id="70" w:author="DFO-MPO MC" w:date="2014-01-03T14:24:00Z"/>
        </w:rPr>
      </w:pPr>
      <w:ins w:id="71" w:author="DFO-MPO MC" w:date="2014-01-03T14:24:00Z">
        <w:r>
          <w:t xml:space="preserve">Wentworth, C.K. 1922.  </w:t>
        </w:r>
        <w:proofErr w:type="gramStart"/>
        <w:r>
          <w:t xml:space="preserve">A scale of grade and class terms for </w:t>
        </w:r>
        <w:proofErr w:type="spellStart"/>
        <w:r>
          <w:t>clastic</w:t>
        </w:r>
        <w:proofErr w:type="spellEnd"/>
        <w:r>
          <w:t xml:space="preserve"> sediments.</w:t>
        </w:r>
        <w:proofErr w:type="gramEnd"/>
        <w:r>
          <w:t xml:space="preserve"> Journal of Geology 30: 377-392.</w:t>
        </w:r>
      </w:ins>
    </w:p>
    <w:p w:rsidR="001C4985" w:rsidRPr="00D21962" w:rsidRDefault="001C4985" w:rsidP="004C0C7A">
      <w:pPr>
        <w:tabs>
          <w:tab w:val="left" w:pos="0"/>
        </w:tabs>
        <w:ind w:left="709" w:hanging="709"/>
        <w:rPr>
          <w:rStyle w:val="StyleCaptionItalicCharChar"/>
          <w:b w:val="0"/>
          <w:bCs w:val="0"/>
          <w:i w:val="0"/>
          <w:iCs w:val="0"/>
        </w:rPr>
        <w:sectPr w:rsidR="001C4985" w:rsidRPr="00D21962" w:rsidSect="00D21962">
          <w:type w:val="continuous"/>
          <w:pgSz w:w="12240" w:h="15840" w:code="1"/>
          <w:pgMar w:top="1361" w:right="1361" w:bottom="1440" w:left="1361" w:header="720" w:footer="720" w:gutter="0"/>
          <w:pgNumType w:start="1"/>
          <w:cols w:space="720"/>
          <w:titlePg/>
        </w:sectPr>
      </w:pPr>
    </w:p>
    <w:p w:rsidR="005C2450" w:rsidRPr="00BB370B" w:rsidRDefault="00A2010B" w:rsidP="005C2450">
      <w:pPr>
        <w:pStyle w:val="Caption"/>
        <w:keepNext/>
        <w:rPr>
          <w:b w:val="0"/>
          <w:color w:val="00B050"/>
          <w:sz w:val="22"/>
          <w:szCs w:val="22"/>
        </w:rPr>
      </w:pPr>
      <w:r>
        <w:rPr>
          <w:b w:val="0"/>
          <w:color w:val="00B050"/>
          <w:sz w:val="22"/>
          <w:szCs w:val="22"/>
        </w:rPr>
        <w:lastRenderedPageBreak/>
        <w:t>Table 7</w:t>
      </w:r>
      <w:r w:rsidR="005C2450" w:rsidRPr="00BB370B">
        <w:rPr>
          <w:b w:val="0"/>
          <w:color w:val="00B050"/>
          <w:sz w:val="22"/>
          <w:szCs w:val="22"/>
        </w:rPr>
        <w:t>. Number of line-transect (400 m</w:t>
      </w:r>
      <w:r w:rsidRPr="00A2010B">
        <w:rPr>
          <w:b w:val="0"/>
          <w:color w:val="00B050"/>
          <w:sz w:val="22"/>
          <w:szCs w:val="22"/>
          <w:vertAlign w:val="superscript"/>
        </w:rPr>
        <w:t>2</w:t>
      </w:r>
      <w:r w:rsidR="005C2450" w:rsidRPr="00BB370B">
        <w:rPr>
          <w:b w:val="0"/>
          <w:color w:val="00B050"/>
          <w:sz w:val="22"/>
          <w:szCs w:val="22"/>
        </w:rPr>
        <w:t>) done by SCUBA diving at various sites between 2000 and 2012.</w:t>
      </w:r>
    </w:p>
    <w:p w:rsidR="003D4083" w:rsidRPr="003D4083" w:rsidRDefault="003D4083" w:rsidP="003D4083"/>
    <w:tbl>
      <w:tblPr>
        <w:tblW w:w="9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
        <w:gridCol w:w="719"/>
        <w:gridCol w:w="648"/>
        <w:gridCol w:w="648"/>
        <w:gridCol w:w="649"/>
        <w:gridCol w:w="649"/>
        <w:gridCol w:w="649"/>
        <w:gridCol w:w="649"/>
        <w:gridCol w:w="649"/>
        <w:gridCol w:w="649"/>
        <w:gridCol w:w="649"/>
        <w:gridCol w:w="649"/>
        <w:gridCol w:w="649"/>
        <w:gridCol w:w="649"/>
        <w:gridCol w:w="7"/>
      </w:tblGrid>
      <w:tr w:rsidR="00BB370B" w:rsidRPr="00BD492F" w:rsidTr="00BD492F">
        <w:trPr>
          <w:trHeight w:val="192"/>
        </w:trPr>
        <w:tc>
          <w:tcPr>
            <w:tcW w:w="1085"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Site</w:t>
            </w:r>
          </w:p>
        </w:tc>
        <w:tc>
          <w:tcPr>
            <w:tcW w:w="8512" w:type="dxa"/>
            <w:gridSpan w:val="14"/>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Year</w:t>
            </w:r>
          </w:p>
        </w:tc>
      </w:tr>
      <w:tr w:rsidR="00BB370B" w:rsidRPr="00BD492F" w:rsidTr="00BD492F">
        <w:trPr>
          <w:gridAfter w:val="1"/>
          <w:wAfter w:w="7" w:type="dxa"/>
          <w:trHeight w:val="211"/>
        </w:trPr>
        <w:tc>
          <w:tcPr>
            <w:tcW w:w="1085" w:type="dxa"/>
            <w:shd w:val="clear" w:color="auto" w:fill="auto"/>
            <w:vAlign w:val="center"/>
          </w:tcPr>
          <w:p w:rsidR="003D4083" w:rsidRPr="00BD492F" w:rsidRDefault="003D4083" w:rsidP="00BD492F">
            <w:pPr>
              <w:jc w:val="center"/>
              <w:rPr>
                <w:rFonts w:cs="Arial"/>
                <w:color w:val="00B050"/>
                <w:sz w:val="18"/>
                <w:szCs w:val="18"/>
              </w:rPr>
            </w:pPr>
          </w:p>
        </w:tc>
        <w:tc>
          <w:tcPr>
            <w:tcW w:w="71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2000</w:t>
            </w:r>
          </w:p>
        </w:tc>
        <w:tc>
          <w:tcPr>
            <w:tcW w:w="648"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2001</w:t>
            </w:r>
          </w:p>
        </w:tc>
        <w:tc>
          <w:tcPr>
            <w:tcW w:w="648"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2002</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2003</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2004</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2005</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2006</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2007</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2008</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2009</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2010</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2011</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2012</w:t>
            </w:r>
          </w:p>
        </w:tc>
      </w:tr>
      <w:tr w:rsidR="00BB370B" w:rsidRPr="00BD492F" w:rsidTr="00BD492F">
        <w:trPr>
          <w:gridAfter w:val="1"/>
          <w:wAfter w:w="7" w:type="dxa"/>
          <w:trHeight w:val="403"/>
        </w:trPr>
        <w:tc>
          <w:tcPr>
            <w:tcW w:w="1085" w:type="dxa"/>
            <w:shd w:val="clear" w:color="auto" w:fill="auto"/>
            <w:vAlign w:val="center"/>
          </w:tcPr>
          <w:p w:rsidR="003D4083" w:rsidRPr="00BD492F" w:rsidRDefault="003D4083" w:rsidP="00BB370B">
            <w:pPr>
              <w:rPr>
                <w:rFonts w:cs="Arial"/>
                <w:color w:val="00B050"/>
                <w:sz w:val="18"/>
                <w:szCs w:val="18"/>
              </w:rPr>
            </w:pPr>
            <w:r w:rsidRPr="00BD492F">
              <w:rPr>
                <w:rFonts w:cs="Arial"/>
                <w:color w:val="00B050"/>
                <w:sz w:val="18"/>
                <w:szCs w:val="18"/>
              </w:rPr>
              <w:t>Point-Verte</w:t>
            </w:r>
          </w:p>
        </w:tc>
        <w:tc>
          <w:tcPr>
            <w:tcW w:w="719"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6</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11</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11</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3</w:t>
            </w:r>
          </w:p>
        </w:tc>
      </w:tr>
      <w:tr w:rsidR="00BB370B" w:rsidRPr="00BD492F" w:rsidTr="00BD492F">
        <w:trPr>
          <w:gridAfter w:val="1"/>
          <w:wAfter w:w="7" w:type="dxa"/>
          <w:trHeight w:val="403"/>
        </w:trPr>
        <w:tc>
          <w:tcPr>
            <w:tcW w:w="1085" w:type="dxa"/>
            <w:shd w:val="clear" w:color="auto" w:fill="auto"/>
            <w:vAlign w:val="center"/>
          </w:tcPr>
          <w:p w:rsidR="003D4083" w:rsidRPr="00BD492F" w:rsidRDefault="003D4083" w:rsidP="00BB370B">
            <w:pPr>
              <w:rPr>
                <w:rFonts w:cs="Arial"/>
                <w:color w:val="00B050"/>
                <w:sz w:val="18"/>
                <w:szCs w:val="18"/>
              </w:rPr>
            </w:pPr>
            <w:r w:rsidRPr="00BD492F">
              <w:rPr>
                <w:rFonts w:cs="Arial"/>
                <w:color w:val="00B050"/>
                <w:sz w:val="18"/>
                <w:szCs w:val="18"/>
              </w:rPr>
              <w:t>Grande-Anse</w:t>
            </w:r>
          </w:p>
        </w:tc>
        <w:tc>
          <w:tcPr>
            <w:tcW w:w="71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11</w:t>
            </w:r>
          </w:p>
        </w:tc>
        <w:tc>
          <w:tcPr>
            <w:tcW w:w="648"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17</w:t>
            </w:r>
          </w:p>
        </w:tc>
        <w:tc>
          <w:tcPr>
            <w:tcW w:w="648"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15</w:t>
            </w: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16</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16</w:t>
            </w: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9</w:t>
            </w: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11</w:t>
            </w: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r>
      <w:tr w:rsidR="00BB370B" w:rsidRPr="00BD492F" w:rsidTr="00BD492F">
        <w:trPr>
          <w:gridAfter w:val="1"/>
          <w:wAfter w:w="7" w:type="dxa"/>
          <w:trHeight w:val="211"/>
        </w:trPr>
        <w:tc>
          <w:tcPr>
            <w:tcW w:w="1085" w:type="dxa"/>
            <w:shd w:val="clear" w:color="auto" w:fill="auto"/>
            <w:vAlign w:val="center"/>
          </w:tcPr>
          <w:p w:rsidR="003D4083" w:rsidRPr="00BD492F" w:rsidRDefault="003D4083" w:rsidP="00BB370B">
            <w:pPr>
              <w:rPr>
                <w:rFonts w:cs="Arial"/>
                <w:color w:val="00B050"/>
                <w:sz w:val="18"/>
                <w:szCs w:val="18"/>
              </w:rPr>
            </w:pPr>
            <w:r w:rsidRPr="00BD492F">
              <w:rPr>
                <w:rFonts w:cs="Arial"/>
                <w:color w:val="00B050"/>
                <w:sz w:val="18"/>
                <w:szCs w:val="18"/>
              </w:rPr>
              <w:t>Caraquet</w:t>
            </w:r>
          </w:p>
        </w:tc>
        <w:tc>
          <w:tcPr>
            <w:tcW w:w="719"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32</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30</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34</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32</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28</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28</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28</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28</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26</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25</w:t>
            </w:r>
          </w:p>
        </w:tc>
      </w:tr>
      <w:tr w:rsidR="00BB370B" w:rsidRPr="00BD492F" w:rsidTr="00BD492F">
        <w:trPr>
          <w:gridAfter w:val="1"/>
          <w:wAfter w:w="7" w:type="dxa"/>
          <w:trHeight w:val="192"/>
        </w:trPr>
        <w:tc>
          <w:tcPr>
            <w:tcW w:w="1085" w:type="dxa"/>
            <w:shd w:val="clear" w:color="auto" w:fill="auto"/>
            <w:vAlign w:val="center"/>
          </w:tcPr>
          <w:p w:rsidR="003D4083" w:rsidRPr="00BD492F" w:rsidRDefault="003D4083" w:rsidP="00BB370B">
            <w:pPr>
              <w:rPr>
                <w:rFonts w:cs="Arial"/>
                <w:color w:val="00B050"/>
                <w:sz w:val="18"/>
                <w:szCs w:val="18"/>
              </w:rPr>
            </w:pPr>
            <w:r w:rsidRPr="00BD492F">
              <w:rPr>
                <w:rFonts w:cs="Arial"/>
                <w:color w:val="00B050"/>
                <w:sz w:val="18"/>
                <w:szCs w:val="18"/>
              </w:rPr>
              <w:t>Neguac</w:t>
            </w:r>
          </w:p>
        </w:tc>
        <w:tc>
          <w:tcPr>
            <w:tcW w:w="719"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w:t>
            </w: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3</w:t>
            </w: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3</w:t>
            </w:r>
          </w:p>
        </w:tc>
      </w:tr>
      <w:tr w:rsidR="00BB370B" w:rsidRPr="00BD492F" w:rsidTr="00BD492F">
        <w:trPr>
          <w:gridAfter w:val="1"/>
          <w:wAfter w:w="7" w:type="dxa"/>
          <w:trHeight w:val="211"/>
        </w:trPr>
        <w:tc>
          <w:tcPr>
            <w:tcW w:w="1085" w:type="dxa"/>
            <w:shd w:val="clear" w:color="auto" w:fill="auto"/>
            <w:vAlign w:val="center"/>
          </w:tcPr>
          <w:p w:rsidR="003D4083" w:rsidRPr="00BD492F" w:rsidRDefault="003D4083" w:rsidP="00BB370B">
            <w:pPr>
              <w:rPr>
                <w:rFonts w:cs="Arial"/>
                <w:color w:val="00B050"/>
                <w:sz w:val="18"/>
                <w:szCs w:val="18"/>
              </w:rPr>
            </w:pPr>
            <w:r w:rsidRPr="00BD492F">
              <w:rPr>
                <w:rFonts w:cs="Arial"/>
                <w:color w:val="00B050"/>
                <w:sz w:val="18"/>
                <w:szCs w:val="18"/>
              </w:rPr>
              <w:t>Richibucto</w:t>
            </w:r>
          </w:p>
        </w:tc>
        <w:tc>
          <w:tcPr>
            <w:tcW w:w="719"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9</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8</w:t>
            </w: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9</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9</w:t>
            </w:r>
          </w:p>
        </w:tc>
      </w:tr>
      <w:tr w:rsidR="00BB370B" w:rsidRPr="00BD492F" w:rsidTr="00BD492F">
        <w:trPr>
          <w:gridAfter w:val="1"/>
          <w:wAfter w:w="7" w:type="dxa"/>
          <w:trHeight w:val="192"/>
        </w:trPr>
        <w:tc>
          <w:tcPr>
            <w:tcW w:w="1085" w:type="dxa"/>
            <w:shd w:val="clear" w:color="auto" w:fill="auto"/>
            <w:vAlign w:val="center"/>
          </w:tcPr>
          <w:p w:rsidR="003D4083" w:rsidRPr="00BD492F" w:rsidRDefault="003D4083" w:rsidP="00BB370B">
            <w:pPr>
              <w:rPr>
                <w:rFonts w:cs="Arial"/>
                <w:color w:val="00B050"/>
                <w:sz w:val="18"/>
                <w:szCs w:val="18"/>
              </w:rPr>
            </w:pPr>
            <w:r w:rsidRPr="00BD492F">
              <w:rPr>
                <w:rFonts w:cs="Arial"/>
                <w:color w:val="00B050"/>
                <w:sz w:val="18"/>
                <w:szCs w:val="18"/>
              </w:rPr>
              <w:t>Cognac</w:t>
            </w:r>
          </w:p>
        </w:tc>
        <w:tc>
          <w:tcPr>
            <w:tcW w:w="719"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10</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7</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12</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12</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12</w:t>
            </w:r>
          </w:p>
        </w:tc>
      </w:tr>
      <w:tr w:rsidR="00BB370B" w:rsidRPr="00BD492F" w:rsidTr="00BD492F">
        <w:trPr>
          <w:gridAfter w:val="1"/>
          <w:wAfter w:w="7" w:type="dxa"/>
          <w:trHeight w:val="192"/>
        </w:trPr>
        <w:tc>
          <w:tcPr>
            <w:tcW w:w="1085" w:type="dxa"/>
            <w:shd w:val="clear" w:color="auto" w:fill="auto"/>
            <w:vAlign w:val="center"/>
          </w:tcPr>
          <w:p w:rsidR="003D4083" w:rsidRPr="00BD492F" w:rsidRDefault="003D4083" w:rsidP="00BB370B">
            <w:pPr>
              <w:rPr>
                <w:rFonts w:cs="Arial"/>
                <w:color w:val="00B050"/>
                <w:sz w:val="18"/>
                <w:szCs w:val="18"/>
              </w:rPr>
            </w:pPr>
            <w:r w:rsidRPr="00BD492F">
              <w:rPr>
                <w:rFonts w:cs="Arial"/>
                <w:color w:val="00B050"/>
                <w:sz w:val="18"/>
                <w:szCs w:val="18"/>
              </w:rPr>
              <w:t>Shediac</w:t>
            </w:r>
          </w:p>
        </w:tc>
        <w:tc>
          <w:tcPr>
            <w:tcW w:w="719"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3</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5</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7</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11</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11</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11</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11</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11</w:t>
            </w:r>
          </w:p>
        </w:tc>
      </w:tr>
      <w:tr w:rsidR="00BB370B" w:rsidRPr="00BD492F" w:rsidTr="00BD492F">
        <w:trPr>
          <w:gridAfter w:val="1"/>
          <w:wAfter w:w="7" w:type="dxa"/>
          <w:trHeight w:val="211"/>
        </w:trPr>
        <w:tc>
          <w:tcPr>
            <w:tcW w:w="1085" w:type="dxa"/>
            <w:shd w:val="clear" w:color="auto" w:fill="auto"/>
            <w:vAlign w:val="center"/>
          </w:tcPr>
          <w:p w:rsidR="003D4083" w:rsidRPr="00BD492F" w:rsidRDefault="003D4083" w:rsidP="00BB370B">
            <w:pPr>
              <w:rPr>
                <w:rFonts w:cs="Arial"/>
                <w:color w:val="00B050"/>
                <w:sz w:val="18"/>
                <w:szCs w:val="18"/>
              </w:rPr>
            </w:pPr>
            <w:r w:rsidRPr="00BD492F">
              <w:rPr>
                <w:rFonts w:cs="Arial"/>
                <w:color w:val="00B050"/>
                <w:sz w:val="18"/>
                <w:szCs w:val="18"/>
              </w:rPr>
              <w:t>Robichaud</w:t>
            </w:r>
          </w:p>
        </w:tc>
        <w:tc>
          <w:tcPr>
            <w:tcW w:w="719"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12</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13</w:t>
            </w: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r>
      <w:tr w:rsidR="00BB370B" w:rsidRPr="00BD492F" w:rsidTr="00BD492F">
        <w:trPr>
          <w:gridAfter w:val="1"/>
          <w:wAfter w:w="7" w:type="dxa"/>
          <w:trHeight w:val="403"/>
        </w:trPr>
        <w:tc>
          <w:tcPr>
            <w:tcW w:w="1085" w:type="dxa"/>
            <w:shd w:val="clear" w:color="auto" w:fill="auto"/>
            <w:vAlign w:val="center"/>
          </w:tcPr>
          <w:p w:rsidR="003D4083" w:rsidRPr="00BD492F" w:rsidRDefault="003D4083" w:rsidP="00BB370B">
            <w:pPr>
              <w:rPr>
                <w:rFonts w:cs="Arial"/>
                <w:color w:val="00B050"/>
                <w:sz w:val="18"/>
                <w:szCs w:val="18"/>
              </w:rPr>
            </w:pPr>
            <w:r w:rsidRPr="00BD492F">
              <w:rPr>
                <w:rFonts w:cs="Arial"/>
                <w:color w:val="00B050"/>
                <w:sz w:val="18"/>
                <w:szCs w:val="18"/>
              </w:rPr>
              <w:t>Murray Corner</w:t>
            </w:r>
          </w:p>
        </w:tc>
        <w:tc>
          <w:tcPr>
            <w:tcW w:w="719"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3</w:t>
            </w:r>
          </w:p>
        </w:tc>
      </w:tr>
      <w:tr w:rsidR="00BB370B" w:rsidRPr="00BD492F" w:rsidTr="00BD492F">
        <w:trPr>
          <w:gridAfter w:val="1"/>
          <w:wAfter w:w="7" w:type="dxa"/>
          <w:trHeight w:val="421"/>
        </w:trPr>
        <w:tc>
          <w:tcPr>
            <w:tcW w:w="1085" w:type="dxa"/>
            <w:shd w:val="clear" w:color="auto" w:fill="auto"/>
            <w:vAlign w:val="center"/>
          </w:tcPr>
          <w:p w:rsidR="003D4083" w:rsidRPr="00BD492F" w:rsidRDefault="003D4083" w:rsidP="00BB370B">
            <w:pPr>
              <w:rPr>
                <w:rFonts w:cs="Arial"/>
                <w:color w:val="00B050"/>
                <w:sz w:val="18"/>
                <w:szCs w:val="18"/>
              </w:rPr>
            </w:pPr>
            <w:r w:rsidRPr="00BD492F">
              <w:rPr>
                <w:rFonts w:cs="Arial"/>
                <w:color w:val="00B050"/>
                <w:sz w:val="18"/>
                <w:szCs w:val="18"/>
              </w:rPr>
              <w:t>Fox Harbour</w:t>
            </w:r>
          </w:p>
        </w:tc>
        <w:tc>
          <w:tcPr>
            <w:tcW w:w="719"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39</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24</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19</w:t>
            </w: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12</w:t>
            </w: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5</w:t>
            </w:r>
          </w:p>
        </w:tc>
      </w:tr>
      <w:tr w:rsidR="00BB370B" w:rsidRPr="00BD492F" w:rsidTr="00BD492F">
        <w:trPr>
          <w:gridAfter w:val="1"/>
          <w:wAfter w:w="7" w:type="dxa"/>
          <w:trHeight w:val="403"/>
        </w:trPr>
        <w:tc>
          <w:tcPr>
            <w:tcW w:w="1085" w:type="dxa"/>
            <w:shd w:val="clear" w:color="auto" w:fill="auto"/>
            <w:vAlign w:val="center"/>
          </w:tcPr>
          <w:p w:rsidR="003D4083" w:rsidRPr="00BD492F" w:rsidRDefault="003D4083" w:rsidP="00BB370B">
            <w:pPr>
              <w:rPr>
                <w:rFonts w:cs="Arial"/>
                <w:color w:val="00B050"/>
                <w:sz w:val="18"/>
                <w:szCs w:val="18"/>
              </w:rPr>
            </w:pPr>
            <w:r w:rsidRPr="00BD492F">
              <w:rPr>
                <w:rFonts w:cs="Arial"/>
                <w:color w:val="00B050"/>
                <w:sz w:val="18"/>
                <w:szCs w:val="18"/>
              </w:rPr>
              <w:t>Toney’s River</w:t>
            </w:r>
          </w:p>
        </w:tc>
        <w:tc>
          <w:tcPr>
            <w:tcW w:w="719"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8"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3</w:t>
            </w: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6</w:t>
            </w:r>
          </w:p>
        </w:tc>
        <w:tc>
          <w:tcPr>
            <w:tcW w:w="649" w:type="dxa"/>
            <w:shd w:val="clear" w:color="auto" w:fill="auto"/>
            <w:vAlign w:val="center"/>
          </w:tcPr>
          <w:p w:rsidR="003D4083" w:rsidRPr="00BD492F" w:rsidRDefault="003D4083" w:rsidP="00BD492F">
            <w:pPr>
              <w:jc w:val="center"/>
              <w:rPr>
                <w:rFonts w:cs="Arial"/>
                <w:color w:val="00B050"/>
                <w:sz w:val="18"/>
                <w:szCs w:val="18"/>
              </w:rPr>
            </w:pPr>
          </w:p>
        </w:tc>
        <w:tc>
          <w:tcPr>
            <w:tcW w:w="649" w:type="dxa"/>
            <w:shd w:val="clear" w:color="auto" w:fill="auto"/>
            <w:vAlign w:val="center"/>
          </w:tcPr>
          <w:p w:rsidR="003D4083" w:rsidRPr="00BD492F" w:rsidRDefault="003D4083" w:rsidP="00BD492F">
            <w:pPr>
              <w:jc w:val="center"/>
              <w:rPr>
                <w:rFonts w:cs="Arial"/>
                <w:color w:val="00B050"/>
                <w:sz w:val="18"/>
                <w:szCs w:val="18"/>
              </w:rPr>
            </w:pPr>
            <w:r w:rsidRPr="00BD492F">
              <w:rPr>
                <w:rFonts w:cs="Arial"/>
                <w:color w:val="00B050"/>
                <w:sz w:val="18"/>
                <w:szCs w:val="18"/>
              </w:rPr>
              <w:t>3</w:t>
            </w:r>
          </w:p>
        </w:tc>
      </w:tr>
    </w:tbl>
    <w:p w:rsidR="00E7030B" w:rsidRPr="0055307F" w:rsidRDefault="00E7030B" w:rsidP="0055307F"/>
    <w:p w:rsidR="000304D1" w:rsidRDefault="00A2010B" w:rsidP="000304D1">
      <w:pPr>
        <w:pStyle w:val="Caption"/>
        <w:rPr>
          <w:rFonts w:cs="Arial"/>
          <w:b w:val="0"/>
          <w:color w:val="00B050"/>
          <w:sz w:val="22"/>
          <w:szCs w:val="22"/>
        </w:rPr>
      </w:pPr>
      <w:bookmarkStart w:id="72" w:name="_Ref348774168"/>
      <w:bookmarkStart w:id="73" w:name="_Toc367360815"/>
      <w:r>
        <w:rPr>
          <w:b w:val="0"/>
          <w:color w:val="00B050"/>
          <w:sz w:val="22"/>
          <w:szCs w:val="22"/>
        </w:rPr>
        <w:t>Table 8</w:t>
      </w:r>
      <w:bookmarkEnd w:id="72"/>
      <w:r w:rsidR="000304D1" w:rsidRPr="000304D1">
        <w:rPr>
          <w:b w:val="0"/>
          <w:color w:val="00B050"/>
          <w:sz w:val="22"/>
          <w:szCs w:val="22"/>
        </w:rPr>
        <w:t xml:space="preserve">. </w:t>
      </w:r>
      <w:r w:rsidR="000304D1" w:rsidRPr="000304D1">
        <w:rPr>
          <w:rFonts w:cs="Arial"/>
          <w:b w:val="0"/>
          <w:color w:val="00B050"/>
          <w:sz w:val="22"/>
          <w:szCs w:val="22"/>
        </w:rPr>
        <w:t>Number of bio-collectors sampled in the southern Gulf of St. Lawrence b</w:t>
      </w:r>
      <w:r w:rsidR="00FC0CF7">
        <w:rPr>
          <w:rFonts w:cs="Arial"/>
          <w:b w:val="0"/>
          <w:color w:val="00B050"/>
          <w:sz w:val="22"/>
          <w:szCs w:val="22"/>
        </w:rPr>
        <w:t xml:space="preserve">etween 2008 and 2012. The depth, </w:t>
      </w:r>
      <w:r w:rsidR="000304D1" w:rsidRPr="000304D1">
        <w:rPr>
          <w:rFonts w:cs="Arial"/>
          <w:b w:val="0"/>
          <w:color w:val="00B050"/>
          <w:sz w:val="22"/>
          <w:szCs w:val="22"/>
        </w:rPr>
        <w:t xml:space="preserve">date of deployment and retrieval of collectors, the </w:t>
      </w:r>
      <w:r w:rsidR="00407FA6">
        <w:rPr>
          <w:rFonts w:cs="Arial"/>
          <w:b w:val="0"/>
          <w:color w:val="00B050"/>
          <w:sz w:val="22"/>
          <w:szCs w:val="22"/>
        </w:rPr>
        <w:t>largest</w:t>
      </w:r>
      <w:r w:rsidR="000304D1" w:rsidRPr="000304D1">
        <w:rPr>
          <w:rFonts w:cs="Arial"/>
          <w:b w:val="0"/>
          <w:color w:val="00B050"/>
          <w:sz w:val="22"/>
          <w:szCs w:val="22"/>
        </w:rPr>
        <w:t xml:space="preserve"> </w:t>
      </w:r>
      <w:r w:rsidR="00FC0CF7">
        <w:rPr>
          <w:rFonts w:cs="Arial"/>
          <w:b w:val="0"/>
          <w:color w:val="00B050"/>
          <w:sz w:val="22"/>
          <w:szCs w:val="22"/>
        </w:rPr>
        <w:t>carapace length (mm</w:t>
      </w:r>
      <w:r w:rsidR="000304D1" w:rsidRPr="000304D1">
        <w:rPr>
          <w:rFonts w:cs="Arial"/>
          <w:b w:val="0"/>
          <w:color w:val="00B050"/>
          <w:sz w:val="22"/>
          <w:szCs w:val="22"/>
        </w:rPr>
        <w:t xml:space="preserve">) </w:t>
      </w:r>
      <w:r w:rsidR="00FC0CF7">
        <w:rPr>
          <w:rFonts w:cs="Arial"/>
          <w:b w:val="0"/>
          <w:color w:val="00B050"/>
          <w:sz w:val="22"/>
          <w:szCs w:val="22"/>
        </w:rPr>
        <w:t>and density (lobster m</w:t>
      </w:r>
      <w:r w:rsidR="00FC0CF7" w:rsidRPr="00FC0CF7">
        <w:rPr>
          <w:rFonts w:cs="Arial"/>
          <w:b w:val="0"/>
          <w:color w:val="00B050"/>
          <w:sz w:val="22"/>
          <w:szCs w:val="22"/>
          <w:vertAlign w:val="superscript"/>
        </w:rPr>
        <w:t>-2</w:t>
      </w:r>
      <w:r w:rsidR="00FC0CF7">
        <w:rPr>
          <w:rFonts w:cs="Arial"/>
          <w:b w:val="0"/>
          <w:color w:val="00B050"/>
          <w:sz w:val="22"/>
          <w:szCs w:val="22"/>
        </w:rPr>
        <w:t xml:space="preserve">) </w:t>
      </w:r>
      <w:r w:rsidR="000304D1" w:rsidRPr="000304D1">
        <w:rPr>
          <w:rFonts w:cs="Arial"/>
          <w:b w:val="0"/>
          <w:color w:val="00B050"/>
          <w:sz w:val="22"/>
          <w:szCs w:val="22"/>
        </w:rPr>
        <w:t xml:space="preserve">for the young-of-the-year (yoy) sampled in collectors </w:t>
      </w:r>
      <w:r w:rsidR="00FC0CF7">
        <w:rPr>
          <w:rFonts w:cs="Arial"/>
          <w:b w:val="0"/>
          <w:color w:val="00B050"/>
          <w:sz w:val="22"/>
          <w:szCs w:val="22"/>
        </w:rPr>
        <w:t>and the</w:t>
      </w:r>
      <w:r w:rsidR="00424694">
        <w:rPr>
          <w:rFonts w:cs="Arial"/>
          <w:b w:val="0"/>
          <w:color w:val="00B050"/>
          <w:sz w:val="22"/>
          <w:szCs w:val="22"/>
        </w:rPr>
        <w:t xml:space="preserve"> </w:t>
      </w:r>
      <w:r w:rsidR="00FC0CF7">
        <w:rPr>
          <w:rFonts w:cs="Arial"/>
          <w:b w:val="0"/>
          <w:color w:val="00B050"/>
          <w:sz w:val="22"/>
          <w:szCs w:val="22"/>
        </w:rPr>
        <w:t xml:space="preserve">yearly accumulated degree-day (ADD) per site </w:t>
      </w:r>
      <w:r w:rsidR="00424694">
        <w:rPr>
          <w:rFonts w:cs="Arial"/>
          <w:b w:val="0"/>
          <w:color w:val="00B050"/>
          <w:sz w:val="22"/>
          <w:szCs w:val="22"/>
        </w:rPr>
        <w:t>adjusted 12°C</w:t>
      </w:r>
      <w:r w:rsidR="00424694" w:rsidRPr="000304D1">
        <w:rPr>
          <w:rFonts w:cs="Arial"/>
          <w:b w:val="0"/>
          <w:color w:val="00B050"/>
          <w:sz w:val="22"/>
          <w:szCs w:val="22"/>
        </w:rPr>
        <w:t xml:space="preserve"> </w:t>
      </w:r>
      <w:r w:rsidR="000304D1" w:rsidRPr="000304D1">
        <w:rPr>
          <w:rFonts w:cs="Arial"/>
          <w:b w:val="0"/>
          <w:color w:val="00B050"/>
          <w:sz w:val="22"/>
          <w:szCs w:val="22"/>
        </w:rPr>
        <w:t xml:space="preserve">are </w:t>
      </w:r>
      <w:bookmarkEnd w:id="73"/>
      <w:r w:rsidR="000304D1" w:rsidRPr="000304D1">
        <w:rPr>
          <w:rFonts w:cs="Arial"/>
          <w:b w:val="0"/>
          <w:color w:val="00B050"/>
          <w:sz w:val="22"/>
          <w:szCs w:val="22"/>
        </w:rPr>
        <w:t>indicated.</w:t>
      </w:r>
    </w:p>
    <w:p w:rsidR="0017419B" w:rsidRPr="0017419B" w:rsidRDefault="0017419B" w:rsidP="0017419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1812"/>
        <w:gridCol w:w="851"/>
        <w:gridCol w:w="1011"/>
        <w:gridCol w:w="838"/>
        <w:gridCol w:w="1006"/>
        <w:gridCol w:w="884"/>
        <w:gridCol w:w="883"/>
        <w:gridCol w:w="704"/>
      </w:tblGrid>
      <w:tr w:rsidR="00686D9C"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686D9C" w:rsidRPr="00BB370B" w:rsidRDefault="00686D9C">
            <w:pPr>
              <w:rPr>
                <w:rFonts w:cs="Arial"/>
                <w:color w:val="00B050"/>
                <w:sz w:val="20"/>
              </w:rPr>
            </w:pPr>
            <w:r w:rsidRPr="00BB370B">
              <w:rPr>
                <w:rFonts w:cs="Arial"/>
                <w:color w:val="00B050"/>
                <w:sz w:val="20"/>
              </w:rPr>
              <w:t>Year</w:t>
            </w:r>
          </w:p>
        </w:tc>
        <w:tc>
          <w:tcPr>
            <w:tcW w:w="1812" w:type="dxa"/>
            <w:tcBorders>
              <w:top w:val="single" w:sz="4" w:space="0" w:color="auto"/>
              <w:left w:val="single" w:sz="4" w:space="0" w:color="auto"/>
              <w:bottom w:val="single" w:sz="4" w:space="0" w:color="auto"/>
              <w:right w:val="single" w:sz="4" w:space="0" w:color="auto"/>
            </w:tcBorders>
          </w:tcPr>
          <w:p w:rsidR="00686D9C" w:rsidRPr="00BB370B" w:rsidRDefault="00686D9C">
            <w:pPr>
              <w:rPr>
                <w:rFonts w:cs="Arial"/>
                <w:color w:val="00B050"/>
                <w:sz w:val="20"/>
              </w:rPr>
            </w:pPr>
            <w:r w:rsidRPr="00BB370B">
              <w:rPr>
                <w:rFonts w:cs="Arial"/>
                <w:color w:val="00B050"/>
                <w:sz w:val="20"/>
              </w:rPr>
              <w:t>Site</w:t>
            </w:r>
          </w:p>
        </w:tc>
        <w:tc>
          <w:tcPr>
            <w:tcW w:w="851" w:type="dxa"/>
            <w:tcBorders>
              <w:top w:val="single" w:sz="4" w:space="0" w:color="auto"/>
              <w:left w:val="single" w:sz="4" w:space="0" w:color="auto"/>
              <w:bottom w:val="single" w:sz="4" w:space="0" w:color="auto"/>
              <w:right w:val="single" w:sz="4" w:space="0" w:color="auto"/>
            </w:tcBorders>
          </w:tcPr>
          <w:p w:rsidR="00686D9C" w:rsidRPr="00BB370B" w:rsidRDefault="00686D9C">
            <w:pPr>
              <w:jc w:val="center"/>
              <w:rPr>
                <w:rFonts w:cs="Arial"/>
                <w:color w:val="00B050"/>
                <w:sz w:val="20"/>
              </w:rPr>
            </w:pPr>
            <w:r w:rsidRPr="00BB370B">
              <w:rPr>
                <w:rFonts w:cs="Arial"/>
                <w:color w:val="00B050"/>
                <w:sz w:val="20"/>
              </w:rPr>
              <w:t>Depth</w:t>
            </w:r>
          </w:p>
        </w:tc>
        <w:tc>
          <w:tcPr>
            <w:tcW w:w="1849" w:type="dxa"/>
            <w:gridSpan w:val="2"/>
            <w:tcBorders>
              <w:top w:val="single" w:sz="4" w:space="0" w:color="auto"/>
              <w:left w:val="single" w:sz="4" w:space="0" w:color="auto"/>
              <w:bottom w:val="single" w:sz="4" w:space="0" w:color="auto"/>
              <w:right w:val="single" w:sz="4" w:space="0" w:color="auto"/>
            </w:tcBorders>
          </w:tcPr>
          <w:p w:rsidR="00686D9C" w:rsidRPr="00BB370B" w:rsidRDefault="00686D9C">
            <w:pPr>
              <w:jc w:val="center"/>
              <w:rPr>
                <w:rFonts w:cs="Arial"/>
                <w:color w:val="00B050"/>
                <w:sz w:val="20"/>
              </w:rPr>
            </w:pPr>
            <w:r w:rsidRPr="00BB370B">
              <w:rPr>
                <w:rFonts w:cs="Arial"/>
                <w:color w:val="00B050"/>
                <w:sz w:val="20"/>
              </w:rPr>
              <w:t>Date</w:t>
            </w:r>
          </w:p>
        </w:tc>
        <w:tc>
          <w:tcPr>
            <w:tcW w:w="1006" w:type="dxa"/>
            <w:tcBorders>
              <w:top w:val="single" w:sz="4" w:space="0" w:color="auto"/>
              <w:left w:val="single" w:sz="4" w:space="0" w:color="auto"/>
              <w:bottom w:val="single" w:sz="4" w:space="0" w:color="auto"/>
              <w:right w:val="single" w:sz="4" w:space="0" w:color="auto"/>
            </w:tcBorders>
          </w:tcPr>
          <w:p w:rsidR="00686D9C" w:rsidRPr="00BB370B" w:rsidRDefault="00686D9C">
            <w:pPr>
              <w:jc w:val="center"/>
              <w:rPr>
                <w:rFonts w:cs="Arial"/>
                <w:color w:val="00B050"/>
                <w:sz w:val="20"/>
              </w:rPr>
            </w:pPr>
            <w:r w:rsidRPr="00BB370B">
              <w:rPr>
                <w:rFonts w:cs="Arial"/>
                <w:color w:val="00B050"/>
                <w:sz w:val="20"/>
              </w:rPr>
              <w:t>Number</w:t>
            </w:r>
          </w:p>
        </w:tc>
        <w:tc>
          <w:tcPr>
            <w:tcW w:w="1614" w:type="dxa"/>
            <w:gridSpan w:val="2"/>
            <w:tcBorders>
              <w:top w:val="single" w:sz="4" w:space="0" w:color="auto"/>
              <w:left w:val="single" w:sz="4" w:space="0" w:color="auto"/>
              <w:bottom w:val="single" w:sz="4" w:space="0" w:color="auto"/>
              <w:right w:val="single" w:sz="4" w:space="0" w:color="auto"/>
            </w:tcBorders>
          </w:tcPr>
          <w:p w:rsidR="00686D9C" w:rsidRPr="00BB370B" w:rsidRDefault="00686D9C" w:rsidP="00686D9C">
            <w:pPr>
              <w:jc w:val="center"/>
              <w:rPr>
                <w:rFonts w:cs="Arial"/>
                <w:color w:val="00B050"/>
                <w:sz w:val="20"/>
              </w:rPr>
            </w:pPr>
            <w:r w:rsidRPr="00BB370B">
              <w:rPr>
                <w:rFonts w:cs="Arial"/>
                <w:color w:val="00B050"/>
                <w:sz w:val="20"/>
              </w:rPr>
              <w:t>yoy</w:t>
            </w:r>
          </w:p>
        </w:tc>
        <w:tc>
          <w:tcPr>
            <w:tcW w:w="704" w:type="dxa"/>
            <w:tcBorders>
              <w:top w:val="single" w:sz="4" w:space="0" w:color="auto"/>
              <w:left w:val="single" w:sz="4" w:space="0" w:color="auto"/>
              <w:bottom w:val="single" w:sz="4" w:space="0" w:color="auto"/>
              <w:right w:val="single" w:sz="4" w:space="0" w:color="auto"/>
            </w:tcBorders>
          </w:tcPr>
          <w:p w:rsidR="00686D9C" w:rsidRPr="00BB370B" w:rsidRDefault="00CD0DB3">
            <w:pPr>
              <w:jc w:val="center"/>
              <w:rPr>
                <w:rFonts w:cs="Arial"/>
                <w:color w:val="00B050"/>
                <w:sz w:val="20"/>
              </w:rPr>
            </w:pPr>
            <w:r>
              <w:rPr>
                <w:rFonts w:cs="Arial"/>
                <w:color w:val="00B050"/>
                <w:sz w:val="20"/>
              </w:rPr>
              <w:t>ADD</w:t>
            </w:r>
          </w:p>
        </w:tc>
      </w:tr>
      <w:tr w:rsidR="00686D9C"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686D9C" w:rsidRPr="00BB370B" w:rsidRDefault="00686D9C" w:rsidP="00BE2313">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tcPr>
          <w:p w:rsidR="00686D9C" w:rsidRPr="00BB370B" w:rsidRDefault="00686D9C" w:rsidP="00BE2313">
            <w:pPr>
              <w:rPr>
                <w:rFonts w:cs="Arial"/>
                <w:color w:val="00B050"/>
                <w:sz w:val="20"/>
              </w:rPr>
            </w:pPr>
          </w:p>
        </w:tc>
        <w:tc>
          <w:tcPr>
            <w:tcW w:w="851" w:type="dxa"/>
            <w:tcBorders>
              <w:top w:val="single" w:sz="4" w:space="0" w:color="auto"/>
              <w:left w:val="single" w:sz="4" w:space="0" w:color="auto"/>
              <w:bottom w:val="single" w:sz="4" w:space="0" w:color="auto"/>
              <w:right w:val="single" w:sz="4" w:space="0" w:color="auto"/>
            </w:tcBorders>
            <w:hideMark/>
          </w:tcPr>
          <w:p w:rsidR="00686D9C" w:rsidRPr="00BB370B" w:rsidRDefault="00686D9C" w:rsidP="00BE2313">
            <w:pPr>
              <w:jc w:val="center"/>
              <w:rPr>
                <w:rFonts w:cs="Arial"/>
                <w:color w:val="00B050"/>
                <w:sz w:val="20"/>
              </w:rPr>
            </w:pPr>
            <w:r w:rsidRPr="00BB370B">
              <w:rPr>
                <w:rFonts w:cs="Arial"/>
                <w:color w:val="00B050"/>
                <w:sz w:val="20"/>
              </w:rPr>
              <w:t>(m)</w:t>
            </w:r>
          </w:p>
        </w:tc>
        <w:tc>
          <w:tcPr>
            <w:tcW w:w="1011" w:type="dxa"/>
            <w:tcBorders>
              <w:top w:val="single" w:sz="4" w:space="0" w:color="auto"/>
              <w:left w:val="single" w:sz="4" w:space="0" w:color="auto"/>
              <w:bottom w:val="single" w:sz="4" w:space="0" w:color="auto"/>
              <w:right w:val="single" w:sz="4" w:space="0" w:color="auto"/>
            </w:tcBorders>
            <w:hideMark/>
          </w:tcPr>
          <w:p w:rsidR="00686D9C" w:rsidRPr="00BB370B" w:rsidRDefault="00686D9C" w:rsidP="00BE2313">
            <w:pPr>
              <w:jc w:val="center"/>
              <w:rPr>
                <w:rFonts w:cs="Arial"/>
                <w:color w:val="00B050"/>
                <w:sz w:val="20"/>
              </w:rPr>
            </w:pPr>
            <w:r w:rsidRPr="00BB370B">
              <w:rPr>
                <w:rFonts w:cs="Arial"/>
                <w:color w:val="00B050"/>
                <w:sz w:val="20"/>
              </w:rPr>
              <w:t>In</w:t>
            </w:r>
          </w:p>
        </w:tc>
        <w:tc>
          <w:tcPr>
            <w:tcW w:w="838" w:type="dxa"/>
            <w:tcBorders>
              <w:top w:val="single" w:sz="4" w:space="0" w:color="auto"/>
              <w:left w:val="single" w:sz="4" w:space="0" w:color="auto"/>
              <w:bottom w:val="single" w:sz="4" w:space="0" w:color="auto"/>
              <w:right w:val="single" w:sz="4" w:space="0" w:color="auto"/>
            </w:tcBorders>
            <w:hideMark/>
          </w:tcPr>
          <w:p w:rsidR="00686D9C" w:rsidRPr="00BB370B" w:rsidRDefault="00686D9C" w:rsidP="00BE2313">
            <w:pPr>
              <w:jc w:val="center"/>
              <w:rPr>
                <w:rFonts w:cs="Arial"/>
                <w:color w:val="00B050"/>
                <w:sz w:val="20"/>
              </w:rPr>
            </w:pPr>
            <w:r w:rsidRPr="00BB370B">
              <w:rPr>
                <w:rFonts w:cs="Arial"/>
                <w:color w:val="00B050"/>
                <w:sz w:val="20"/>
              </w:rPr>
              <w:t>Out</w:t>
            </w:r>
          </w:p>
        </w:tc>
        <w:tc>
          <w:tcPr>
            <w:tcW w:w="1006" w:type="dxa"/>
            <w:tcBorders>
              <w:top w:val="single" w:sz="4" w:space="0" w:color="auto"/>
              <w:left w:val="single" w:sz="4" w:space="0" w:color="auto"/>
              <w:bottom w:val="single" w:sz="4" w:space="0" w:color="auto"/>
              <w:right w:val="single" w:sz="4" w:space="0" w:color="auto"/>
            </w:tcBorders>
            <w:hideMark/>
          </w:tcPr>
          <w:p w:rsidR="00686D9C" w:rsidRPr="00BB370B" w:rsidRDefault="00686D9C" w:rsidP="00BE2313">
            <w:pPr>
              <w:jc w:val="center"/>
              <w:rPr>
                <w:rFonts w:cs="Arial"/>
                <w:color w:val="00B050"/>
                <w:sz w:val="20"/>
              </w:rPr>
            </w:pPr>
            <w:r w:rsidRPr="00BB370B">
              <w:rPr>
                <w:rFonts w:cs="Arial"/>
                <w:color w:val="00B050"/>
                <w:sz w:val="20"/>
              </w:rPr>
              <w:t>Sampled</w:t>
            </w:r>
          </w:p>
        </w:tc>
        <w:tc>
          <w:tcPr>
            <w:tcW w:w="731" w:type="dxa"/>
            <w:tcBorders>
              <w:top w:val="single" w:sz="4" w:space="0" w:color="auto"/>
              <w:left w:val="single" w:sz="4" w:space="0" w:color="auto"/>
              <w:bottom w:val="single" w:sz="4" w:space="0" w:color="auto"/>
              <w:right w:val="single" w:sz="4" w:space="0" w:color="auto"/>
            </w:tcBorders>
            <w:hideMark/>
          </w:tcPr>
          <w:p w:rsidR="00686D9C" w:rsidRPr="00BB370B" w:rsidRDefault="00407FA6" w:rsidP="00BE2313">
            <w:pPr>
              <w:jc w:val="center"/>
              <w:rPr>
                <w:rFonts w:cs="Arial"/>
                <w:color w:val="00B050"/>
                <w:sz w:val="20"/>
              </w:rPr>
            </w:pPr>
            <w:r>
              <w:rPr>
                <w:rFonts w:cs="Arial"/>
                <w:color w:val="00B050"/>
                <w:sz w:val="20"/>
              </w:rPr>
              <w:t>Largest</w:t>
            </w:r>
          </w:p>
        </w:tc>
        <w:tc>
          <w:tcPr>
            <w:tcW w:w="883" w:type="dxa"/>
            <w:tcBorders>
              <w:top w:val="single" w:sz="4" w:space="0" w:color="auto"/>
              <w:left w:val="single" w:sz="4" w:space="0" w:color="auto"/>
              <w:bottom w:val="single" w:sz="4" w:space="0" w:color="auto"/>
              <w:right w:val="single" w:sz="4" w:space="0" w:color="auto"/>
            </w:tcBorders>
            <w:hideMark/>
          </w:tcPr>
          <w:p w:rsidR="00686D9C" w:rsidRPr="00BB370B" w:rsidRDefault="00CD0DB3" w:rsidP="00BE2313">
            <w:pPr>
              <w:jc w:val="center"/>
              <w:rPr>
                <w:rFonts w:cs="Arial"/>
                <w:color w:val="00B050"/>
                <w:sz w:val="20"/>
              </w:rPr>
            </w:pPr>
            <w:r>
              <w:rPr>
                <w:rFonts w:cs="Arial"/>
                <w:color w:val="00B050"/>
                <w:sz w:val="20"/>
              </w:rPr>
              <w:t>Density</w:t>
            </w:r>
          </w:p>
        </w:tc>
        <w:tc>
          <w:tcPr>
            <w:tcW w:w="704" w:type="dxa"/>
            <w:tcBorders>
              <w:top w:val="single" w:sz="4" w:space="0" w:color="auto"/>
              <w:left w:val="single" w:sz="4" w:space="0" w:color="auto"/>
              <w:bottom w:val="single" w:sz="4" w:space="0" w:color="auto"/>
              <w:right w:val="single" w:sz="4" w:space="0" w:color="auto"/>
            </w:tcBorders>
            <w:hideMark/>
          </w:tcPr>
          <w:p w:rsidR="00686D9C" w:rsidRPr="00BB370B" w:rsidRDefault="00686D9C" w:rsidP="00BE2313">
            <w:pPr>
              <w:jc w:val="center"/>
              <w:rPr>
                <w:rFonts w:cs="Arial"/>
                <w:color w:val="00B050"/>
                <w:sz w:val="20"/>
              </w:rPr>
            </w:pP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2008</w:t>
            </w: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Arisaig</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6.8</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5-June</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10-OC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29</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13.8</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0.1</w:t>
            </w:r>
          </w:p>
        </w:tc>
        <w:tc>
          <w:tcPr>
            <w:tcW w:w="704" w:type="dxa"/>
            <w:tcBorders>
              <w:top w:val="single" w:sz="4" w:space="0" w:color="auto"/>
              <w:left w:val="single" w:sz="4" w:space="0" w:color="auto"/>
              <w:bottom w:val="single" w:sz="4" w:space="0" w:color="auto"/>
              <w:right w:val="single" w:sz="4" w:space="0" w:color="auto"/>
            </w:tcBorders>
            <w:vAlign w:val="bottom"/>
          </w:tcPr>
          <w:p w:rsidR="00FC0CF7" w:rsidRPr="00BB370B" w:rsidRDefault="00FC0CF7">
            <w:pPr>
              <w:jc w:val="center"/>
              <w:rPr>
                <w:rFonts w:cs="Arial"/>
                <w:color w:val="00B050"/>
                <w:sz w:val="20"/>
              </w:rPr>
            </w:pPr>
            <w:r>
              <w:rPr>
                <w:rFonts w:cs="Arial"/>
                <w:color w:val="00B050"/>
                <w:sz w:val="20"/>
              </w:rPr>
              <w:t>331</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Bedeque</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7.6</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9-June</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13-NO</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 -</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0.0</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498</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Caraquet</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5.2</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22-May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18-OC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28</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0.0</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308</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Covehead</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6.7</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10-June</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16-OC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29</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14.5</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0.4</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237</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Neguac</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9.1</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5-June</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20-OC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14.1</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0.5</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202</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Shediac</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6.1</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2-June</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25-OC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0.0</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376</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2009</w:t>
            </w: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Alberton</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8.9</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8-June</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22-SE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15.1</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0.7</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267</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Arisaig</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6.8</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16-OC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25</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14.6</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0.2</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391</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Covehead</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6.7</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14.5</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0.5</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365</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Fortune1</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8.3</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21-SE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29</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14.4</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0.2</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300</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Murray Harbour</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7.1</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9-July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26</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14.1</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0.0</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317</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Nine Mile Creek</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6.5</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b/>
                <w:color w:val="00B050"/>
                <w:sz w:val="20"/>
              </w:rPr>
            </w:pPr>
            <w:r w:rsidRPr="00BB370B">
              <w:rPr>
                <w:rFonts w:cs="Arial"/>
                <w:color w:val="00B050"/>
                <w:sz w:val="20"/>
              </w:rPr>
              <w:t>3-July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25-SE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29</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0.1</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315</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Skinner’s Pond</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7.1</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17-July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5-NO</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25</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14.1</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0.1</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343</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2010</w:t>
            </w: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Alberton</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8.9</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20-SE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13.6</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407FA6">
            <w:pPr>
              <w:jc w:val="center"/>
              <w:rPr>
                <w:rFonts w:cs="Arial"/>
                <w:color w:val="00B050"/>
                <w:sz w:val="20"/>
              </w:rPr>
            </w:pPr>
            <w:r>
              <w:rPr>
                <w:rFonts w:cs="Arial"/>
                <w:color w:val="00B050"/>
                <w:sz w:val="20"/>
              </w:rPr>
              <w:t>1.9</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320</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Arisaig</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6.8</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28-SE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14.2</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w:t>
            </w:r>
            <w:r w:rsidR="00407FA6">
              <w:rPr>
                <w:rFonts w:cs="Arial"/>
                <w:color w:val="00B050"/>
                <w:sz w:val="20"/>
              </w:rPr>
              <w:t>1</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435</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Covehead</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6,7</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22-SE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27</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15.1</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0.5</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489</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Fortune1</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8.3</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21-SE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24</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15.3</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1.9</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378</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Fortune2</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22.0</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21-SE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5</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15.3</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0.4</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104</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Murray Harbour</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7.1</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b/>
                <w:color w:val="00B050"/>
                <w:sz w:val="20"/>
              </w:rPr>
            </w:pPr>
            <w:r w:rsidRPr="00BB370B">
              <w:rPr>
                <w:rFonts w:cs="Arial"/>
                <w:color w:val="00B050"/>
                <w:sz w:val="20"/>
              </w:rPr>
              <w:t>2-July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24-SE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14.4</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1.0</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329</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Nine Mile Creek</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6.5</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13-OC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0.0</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357</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Skinner’s Pond</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7.1</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29-SE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15.0</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0.4</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378</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2011</w:t>
            </w: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Alberton</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8.9</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26-SE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14.1</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2.3</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212</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Arisaig</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6.8</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6-June</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28-SE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28</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14.4</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0.1</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316</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Covehead</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6,7</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5-July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14.1</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1.2</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301</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Fortune1</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8.3</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5-July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29-SE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14.2</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0.5</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274</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Fortune2</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22.0</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5-July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29-SE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5</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14.2</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0.0</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57</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Murray Harbour</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7.1</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b/>
                <w:color w:val="00B050"/>
                <w:sz w:val="20"/>
              </w:rPr>
            </w:pPr>
            <w:r w:rsidRPr="00BB370B">
              <w:rPr>
                <w:rFonts w:cs="Arial"/>
                <w:color w:val="00B050"/>
                <w:sz w:val="20"/>
              </w:rPr>
              <w:t>18-July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21-OC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26</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14.1</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0.0</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250</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Nine Mile Creek</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6.5</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13-July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11-OC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27</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0.0</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334</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Skinner’s Pond</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7.1</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14-July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12-OC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26</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14.2</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0.6</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311</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2012</w:t>
            </w: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Alberton</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8.9</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12-July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29</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14.0</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2.7</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349</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Arisaig</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6.8</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30-June</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4-OC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30</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14.2</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0.1</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439</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Covehead</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6,7</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25-SE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29</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14.1</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1.1</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436</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Fortune1</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8.3</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24-SE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29</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15.2</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407FA6">
            <w:pPr>
              <w:jc w:val="center"/>
              <w:rPr>
                <w:rFonts w:cs="Arial"/>
                <w:color w:val="00B050"/>
                <w:sz w:val="20"/>
              </w:rPr>
            </w:pPr>
            <w:r>
              <w:rPr>
                <w:rFonts w:cs="Arial"/>
                <w:color w:val="00B050"/>
                <w:sz w:val="20"/>
              </w:rPr>
              <w:t>2.0</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388</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Fortune2</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22.0</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3-July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24-SE</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5</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15.2</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0.4</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134</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Murray Harbour</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7.1</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b/>
                <w:color w:val="00B050"/>
                <w:sz w:val="20"/>
              </w:rPr>
            </w:pPr>
            <w:r w:rsidRPr="00BB370B">
              <w:rPr>
                <w:rFonts w:cs="Arial"/>
                <w:color w:val="00B050"/>
                <w:sz w:val="20"/>
              </w:rPr>
              <w:t>9-July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17-OC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22</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14.9</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0.7</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401</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Nine Mile Creek</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6.5</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10-July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10-OC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29</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0.0</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344</w:t>
            </w:r>
          </w:p>
        </w:tc>
      </w:tr>
      <w:tr w:rsidR="000304D1" w:rsidRPr="00BB370B" w:rsidTr="00CD0DB3">
        <w:trPr>
          <w:jc w:val="center"/>
        </w:trPr>
        <w:tc>
          <w:tcPr>
            <w:tcW w:w="706" w:type="dxa"/>
            <w:tcBorders>
              <w:top w:val="single" w:sz="4" w:space="0" w:color="auto"/>
              <w:left w:val="single" w:sz="4" w:space="0" w:color="auto"/>
              <w:bottom w:val="single" w:sz="4" w:space="0" w:color="auto"/>
              <w:right w:val="single" w:sz="4" w:space="0" w:color="auto"/>
            </w:tcBorders>
          </w:tcPr>
          <w:p w:rsidR="000304D1" w:rsidRPr="00BB370B" w:rsidRDefault="000304D1">
            <w:pPr>
              <w:rPr>
                <w:rFonts w:cs="Arial"/>
                <w:color w:val="00B050"/>
                <w:sz w:val="20"/>
              </w:rPr>
            </w:pPr>
          </w:p>
        </w:tc>
        <w:tc>
          <w:tcPr>
            <w:tcW w:w="1812" w:type="dxa"/>
            <w:tcBorders>
              <w:top w:val="single" w:sz="4" w:space="0" w:color="auto"/>
              <w:left w:val="single" w:sz="4" w:space="0" w:color="auto"/>
              <w:bottom w:val="single" w:sz="4" w:space="0" w:color="auto"/>
              <w:right w:val="single" w:sz="4" w:space="0" w:color="auto"/>
            </w:tcBorders>
            <w:hideMark/>
          </w:tcPr>
          <w:p w:rsidR="000304D1" w:rsidRPr="00BB370B" w:rsidRDefault="000304D1">
            <w:pPr>
              <w:rPr>
                <w:rFonts w:cs="Arial"/>
                <w:color w:val="00B050"/>
                <w:sz w:val="20"/>
              </w:rPr>
            </w:pPr>
            <w:r w:rsidRPr="00BB370B">
              <w:rPr>
                <w:rFonts w:cs="Arial"/>
                <w:color w:val="00B050"/>
                <w:sz w:val="20"/>
              </w:rPr>
              <w:t>Skinner’s Pond</w:t>
            </w:r>
          </w:p>
        </w:tc>
        <w:tc>
          <w:tcPr>
            <w:tcW w:w="85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7.1</w:t>
            </w:r>
          </w:p>
        </w:tc>
        <w:tc>
          <w:tcPr>
            <w:tcW w:w="1011"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16-July</w:t>
            </w:r>
          </w:p>
        </w:tc>
        <w:tc>
          <w:tcPr>
            <w:tcW w:w="838"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15-OC</w:t>
            </w:r>
          </w:p>
        </w:tc>
        <w:tc>
          <w:tcPr>
            <w:tcW w:w="1006" w:type="dxa"/>
            <w:tcBorders>
              <w:top w:val="single" w:sz="4" w:space="0" w:color="auto"/>
              <w:left w:val="single" w:sz="4" w:space="0" w:color="auto"/>
              <w:bottom w:val="single" w:sz="4" w:space="0" w:color="auto"/>
              <w:right w:val="single" w:sz="4" w:space="0" w:color="auto"/>
            </w:tcBorders>
            <w:hideMark/>
          </w:tcPr>
          <w:p w:rsidR="000304D1" w:rsidRPr="00BB370B" w:rsidRDefault="000304D1">
            <w:pPr>
              <w:jc w:val="center"/>
              <w:rPr>
                <w:rFonts w:cs="Arial"/>
                <w:color w:val="00B050"/>
                <w:sz w:val="20"/>
              </w:rPr>
            </w:pPr>
            <w:r w:rsidRPr="00BB370B">
              <w:rPr>
                <w:rFonts w:cs="Arial"/>
                <w:color w:val="00B050"/>
                <w:sz w:val="20"/>
              </w:rPr>
              <w:t>28</w:t>
            </w:r>
          </w:p>
        </w:tc>
        <w:tc>
          <w:tcPr>
            <w:tcW w:w="731" w:type="dxa"/>
            <w:tcBorders>
              <w:top w:val="single" w:sz="4" w:space="0" w:color="auto"/>
              <w:left w:val="single" w:sz="4" w:space="0" w:color="auto"/>
              <w:bottom w:val="single" w:sz="4" w:space="0" w:color="auto"/>
              <w:right w:val="single" w:sz="4" w:space="0" w:color="auto"/>
            </w:tcBorders>
            <w:vAlign w:val="bottom"/>
            <w:hideMark/>
          </w:tcPr>
          <w:p w:rsidR="000304D1" w:rsidRPr="00BB370B" w:rsidRDefault="000304D1">
            <w:pPr>
              <w:jc w:val="center"/>
              <w:rPr>
                <w:rFonts w:cs="Arial"/>
                <w:color w:val="00B050"/>
                <w:sz w:val="20"/>
              </w:rPr>
            </w:pPr>
            <w:r w:rsidRPr="00BB370B">
              <w:rPr>
                <w:rFonts w:cs="Arial"/>
                <w:color w:val="00B050"/>
                <w:sz w:val="20"/>
              </w:rPr>
              <w:t>15.1</w:t>
            </w:r>
          </w:p>
        </w:tc>
        <w:tc>
          <w:tcPr>
            <w:tcW w:w="883"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0.6</w:t>
            </w:r>
          </w:p>
        </w:tc>
        <w:tc>
          <w:tcPr>
            <w:tcW w:w="704" w:type="dxa"/>
            <w:tcBorders>
              <w:top w:val="single" w:sz="4" w:space="0" w:color="auto"/>
              <w:left w:val="single" w:sz="4" w:space="0" w:color="auto"/>
              <w:bottom w:val="single" w:sz="4" w:space="0" w:color="auto"/>
              <w:right w:val="single" w:sz="4" w:space="0" w:color="auto"/>
            </w:tcBorders>
            <w:vAlign w:val="bottom"/>
          </w:tcPr>
          <w:p w:rsidR="000304D1" w:rsidRPr="00BB370B" w:rsidRDefault="00FC0CF7">
            <w:pPr>
              <w:jc w:val="center"/>
              <w:rPr>
                <w:rFonts w:cs="Arial"/>
                <w:color w:val="00B050"/>
                <w:sz w:val="20"/>
              </w:rPr>
            </w:pPr>
            <w:r>
              <w:rPr>
                <w:rFonts w:cs="Arial"/>
                <w:color w:val="00B050"/>
                <w:sz w:val="20"/>
              </w:rPr>
              <w:t>NA</w:t>
            </w:r>
          </w:p>
        </w:tc>
      </w:tr>
    </w:tbl>
    <w:p w:rsidR="005C2450" w:rsidRDefault="005C2450" w:rsidP="005C2450">
      <w:pPr>
        <w:jc w:val="center"/>
      </w:pPr>
    </w:p>
    <w:p w:rsidR="005C2450" w:rsidRDefault="00A2010B" w:rsidP="005C2450">
      <w:pPr>
        <w:pStyle w:val="Caption"/>
        <w:tabs>
          <w:tab w:val="left" w:pos="1418"/>
        </w:tabs>
        <w:rPr>
          <w:b w:val="0"/>
          <w:color w:val="00B050"/>
          <w:sz w:val="22"/>
          <w:szCs w:val="22"/>
        </w:rPr>
      </w:pPr>
      <w:r>
        <w:rPr>
          <w:b w:val="0"/>
          <w:color w:val="00B050"/>
          <w:sz w:val="22"/>
          <w:szCs w:val="22"/>
        </w:rPr>
        <w:t>Table 9</w:t>
      </w:r>
      <w:r w:rsidR="005C2450" w:rsidRPr="0017419B">
        <w:rPr>
          <w:b w:val="0"/>
          <w:color w:val="00B050"/>
          <w:sz w:val="22"/>
          <w:szCs w:val="22"/>
        </w:rPr>
        <w:t>. Range of carapace length (mm) for corresponding lobster cohorts used for analyzing SCUBA data. Small annual variations were observed. Also, an additional instar was added for corresponding cohort 0 to 3 from sites in central Northumberland Strait (Zone B</w:t>
      </w:r>
      <w:r w:rsidR="00444C21" w:rsidRPr="0017419B">
        <w:rPr>
          <w:b w:val="0"/>
          <w:color w:val="00B050"/>
          <w:sz w:val="22"/>
          <w:szCs w:val="22"/>
        </w:rPr>
        <w:t>, i.e., sub-regions 25S and 26A</w:t>
      </w:r>
      <w:r w:rsidR="00355D29">
        <w:rPr>
          <w:b w:val="0"/>
          <w:color w:val="00B050"/>
          <w:sz w:val="22"/>
          <w:szCs w:val="22"/>
        </w:rPr>
        <w:t>D</w:t>
      </w:r>
      <w:r w:rsidR="005C2450" w:rsidRPr="0017419B">
        <w:rPr>
          <w:b w:val="0"/>
          <w:color w:val="00B050"/>
          <w:sz w:val="22"/>
          <w:szCs w:val="22"/>
        </w:rPr>
        <w:t>;</w:t>
      </w:r>
      <w:r w:rsidR="00444C21" w:rsidRPr="0017419B">
        <w:rPr>
          <w:b w:val="0"/>
          <w:color w:val="00B050"/>
          <w:sz w:val="22"/>
          <w:szCs w:val="22"/>
        </w:rPr>
        <w:t xml:space="preserve"> while</w:t>
      </w:r>
      <w:r w:rsidR="005C2450" w:rsidRPr="0017419B">
        <w:rPr>
          <w:b w:val="0"/>
          <w:color w:val="00B050"/>
          <w:sz w:val="22"/>
          <w:szCs w:val="22"/>
        </w:rPr>
        <w:t xml:space="preserve"> sites within LFA 23 </w:t>
      </w:r>
      <w:r w:rsidR="00444C21" w:rsidRPr="0017419B">
        <w:rPr>
          <w:b w:val="0"/>
          <w:color w:val="00B050"/>
          <w:sz w:val="22"/>
          <w:szCs w:val="22"/>
        </w:rPr>
        <w:t xml:space="preserve">and sub-region 25N are </w:t>
      </w:r>
      <w:r w:rsidR="005C2450" w:rsidRPr="0017419B">
        <w:rPr>
          <w:b w:val="0"/>
          <w:color w:val="00B050"/>
          <w:sz w:val="22"/>
          <w:szCs w:val="22"/>
        </w:rPr>
        <w:t>Zone A) to account for different growth patterns.</w:t>
      </w:r>
    </w:p>
    <w:p w:rsidR="0017419B" w:rsidRPr="0017419B" w:rsidRDefault="0017419B" w:rsidP="0017419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888"/>
        <w:gridCol w:w="984"/>
        <w:gridCol w:w="984"/>
        <w:gridCol w:w="984"/>
        <w:gridCol w:w="984"/>
        <w:gridCol w:w="984"/>
        <w:gridCol w:w="984"/>
        <w:gridCol w:w="984"/>
      </w:tblGrid>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Zone</w:t>
            </w: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Year</w:t>
            </w:r>
          </w:p>
        </w:tc>
        <w:tc>
          <w:tcPr>
            <w:tcW w:w="6888" w:type="dxa"/>
            <w:gridSpan w:val="7"/>
            <w:shd w:val="clear" w:color="auto" w:fill="auto"/>
          </w:tcPr>
          <w:p w:rsidR="0017419B" w:rsidRPr="00BD492F" w:rsidRDefault="0017419B" w:rsidP="00BD492F">
            <w:pPr>
              <w:jc w:val="center"/>
              <w:rPr>
                <w:rFonts w:cs="Arial"/>
                <w:color w:val="00B050"/>
                <w:sz w:val="20"/>
              </w:rPr>
            </w:pPr>
            <w:r w:rsidRPr="00BD492F">
              <w:rPr>
                <w:rFonts w:cs="Arial"/>
                <w:color w:val="00B050"/>
                <w:sz w:val="20"/>
              </w:rPr>
              <w:t>Cohort</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p>
        </w:tc>
        <w:tc>
          <w:tcPr>
            <w:tcW w:w="984"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0</w:t>
            </w:r>
          </w:p>
        </w:tc>
        <w:tc>
          <w:tcPr>
            <w:tcW w:w="984"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1</w:t>
            </w:r>
          </w:p>
        </w:tc>
        <w:tc>
          <w:tcPr>
            <w:tcW w:w="984"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w:t>
            </w:r>
          </w:p>
        </w:tc>
        <w:tc>
          <w:tcPr>
            <w:tcW w:w="984"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3</w:t>
            </w:r>
          </w:p>
        </w:tc>
        <w:tc>
          <w:tcPr>
            <w:tcW w:w="984"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4</w:t>
            </w:r>
          </w:p>
        </w:tc>
        <w:tc>
          <w:tcPr>
            <w:tcW w:w="984"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5</w:t>
            </w:r>
          </w:p>
        </w:tc>
        <w:tc>
          <w:tcPr>
            <w:tcW w:w="984"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6+</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A</w:t>
            </w: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&lt;19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19-33</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34-48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49-59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2001</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&lt;18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18-33</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34-48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49-59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2002</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&lt;18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18-33</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34-48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49-59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2003</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&lt;17</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17-30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31-48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2004</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&lt;18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18-31</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32-49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2005</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&lt;19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19-33</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34-49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2006</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&lt;19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19-33</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34-49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2007</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&lt;19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19-32</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33-49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&lt;20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20-31</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32-49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59-69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&lt;19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19-31</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32-47</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48-59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2010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&lt;20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20-31</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32-47</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48-59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2011</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&lt;19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19-31</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32-47</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48-59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2012</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&lt;20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20-33</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34-49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p>
        </w:tc>
        <w:tc>
          <w:tcPr>
            <w:tcW w:w="984" w:type="dxa"/>
            <w:shd w:val="clear" w:color="auto" w:fill="auto"/>
            <w:vAlign w:val="bottom"/>
          </w:tcPr>
          <w:p w:rsidR="0017419B" w:rsidRPr="00BD492F" w:rsidRDefault="0017419B" w:rsidP="00BD492F">
            <w:pPr>
              <w:jc w:val="center"/>
              <w:rPr>
                <w:rFonts w:cs="Arial"/>
                <w:color w:val="00B050"/>
                <w:sz w:val="20"/>
              </w:rPr>
            </w:pPr>
          </w:p>
        </w:tc>
        <w:tc>
          <w:tcPr>
            <w:tcW w:w="984" w:type="dxa"/>
            <w:shd w:val="clear" w:color="auto" w:fill="auto"/>
            <w:vAlign w:val="bottom"/>
          </w:tcPr>
          <w:p w:rsidR="0017419B" w:rsidRPr="00BD492F" w:rsidRDefault="0017419B" w:rsidP="00BD492F">
            <w:pPr>
              <w:jc w:val="center"/>
              <w:rPr>
                <w:rFonts w:cs="Arial"/>
                <w:color w:val="00B050"/>
                <w:sz w:val="20"/>
              </w:rPr>
            </w:pPr>
          </w:p>
        </w:tc>
        <w:tc>
          <w:tcPr>
            <w:tcW w:w="984" w:type="dxa"/>
            <w:shd w:val="clear" w:color="auto" w:fill="auto"/>
            <w:vAlign w:val="bottom"/>
          </w:tcPr>
          <w:p w:rsidR="0017419B" w:rsidRPr="00BD492F" w:rsidRDefault="0017419B" w:rsidP="00BD492F">
            <w:pPr>
              <w:jc w:val="center"/>
              <w:rPr>
                <w:rFonts w:cs="Arial"/>
                <w:color w:val="00B050"/>
                <w:sz w:val="20"/>
              </w:rPr>
            </w:pPr>
          </w:p>
        </w:tc>
        <w:tc>
          <w:tcPr>
            <w:tcW w:w="984" w:type="dxa"/>
            <w:shd w:val="clear" w:color="auto" w:fill="auto"/>
            <w:vAlign w:val="bottom"/>
          </w:tcPr>
          <w:p w:rsidR="0017419B" w:rsidRPr="00BD492F" w:rsidRDefault="0017419B" w:rsidP="00BD492F">
            <w:pPr>
              <w:jc w:val="center"/>
              <w:rPr>
                <w:rFonts w:cs="Arial"/>
                <w:color w:val="00B050"/>
                <w:sz w:val="20"/>
              </w:rPr>
            </w:pPr>
          </w:p>
        </w:tc>
        <w:tc>
          <w:tcPr>
            <w:tcW w:w="984" w:type="dxa"/>
            <w:shd w:val="clear" w:color="auto" w:fill="auto"/>
            <w:vAlign w:val="bottom"/>
          </w:tcPr>
          <w:p w:rsidR="0017419B" w:rsidRPr="00BD492F" w:rsidRDefault="0017419B" w:rsidP="00BD492F">
            <w:pPr>
              <w:jc w:val="center"/>
              <w:rPr>
                <w:rFonts w:cs="Arial"/>
                <w:color w:val="00B050"/>
                <w:sz w:val="20"/>
              </w:rPr>
            </w:pPr>
          </w:p>
        </w:tc>
        <w:tc>
          <w:tcPr>
            <w:tcW w:w="984" w:type="dxa"/>
            <w:shd w:val="clear" w:color="auto" w:fill="auto"/>
            <w:vAlign w:val="bottom"/>
          </w:tcPr>
          <w:p w:rsidR="0017419B" w:rsidRPr="00BD492F" w:rsidRDefault="0017419B" w:rsidP="00BD492F">
            <w:pPr>
              <w:jc w:val="center"/>
              <w:rPr>
                <w:rFonts w:cs="Arial"/>
                <w:color w:val="00B050"/>
                <w:sz w:val="20"/>
              </w:rPr>
            </w:pPr>
          </w:p>
        </w:tc>
        <w:tc>
          <w:tcPr>
            <w:tcW w:w="984" w:type="dxa"/>
            <w:shd w:val="clear" w:color="auto" w:fill="auto"/>
            <w:vAlign w:val="bottom"/>
          </w:tcPr>
          <w:p w:rsidR="0017419B" w:rsidRPr="00BD492F" w:rsidRDefault="0017419B" w:rsidP="00BD492F">
            <w:pPr>
              <w:jc w:val="center"/>
              <w:rPr>
                <w:rFonts w:cs="Arial"/>
                <w:color w:val="00B050"/>
                <w:sz w:val="20"/>
              </w:rPr>
            </w:pP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B</w:t>
            </w: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2005</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&lt;26</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26-38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39-49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2006</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&lt;26</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26-38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39-49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2007</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&lt;26</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26-38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39-49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&lt;27</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27-38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39-49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2009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&lt;26</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26-36</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37-49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2010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&lt;25</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25-36</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37-49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2011</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&lt;27</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27-38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39-49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r w:rsidR="0017419B" w:rsidRPr="00BD492F" w:rsidTr="00BD492F">
        <w:trPr>
          <w:jc w:val="center"/>
        </w:trPr>
        <w:tc>
          <w:tcPr>
            <w:tcW w:w="828" w:type="dxa"/>
            <w:shd w:val="clear" w:color="auto" w:fill="auto"/>
          </w:tcPr>
          <w:p w:rsidR="0017419B" w:rsidRPr="00BD492F" w:rsidRDefault="0017419B" w:rsidP="00BD492F">
            <w:pPr>
              <w:jc w:val="center"/>
              <w:rPr>
                <w:rFonts w:cs="Arial"/>
                <w:color w:val="00B050"/>
                <w:sz w:val="20"/>
              </w:rPr>
            </w:pPr>
          </w:p>
        </w:tc>
        <w:tc>
          <w:tcPr>
            <w:tcW w:w="888" w:type="dxa"/>
            <w:shd w:val="clear" w:color="auto" w:fill="auto"/>
          </w:tcPr>
          <w:p w:rsidR="0017419B" w:rsidRPr="00BD492F" w:rsidRDefault="0017419B" w:rsidP="00BD492F">
            <w:pPr>
              <w:jc w:val="center"/>
              <w:rPr>
                <w:rFonts w:cs="Arial"/>
                <w:color w:val="00B050"/>
                <w:sz w:val="20"/>
              </w:rPr>
            </w:pPr>
            <w:r w:rsidRPr="00BD492F">
              <w:rPr>
                <w:rFonts w:cs="Arial"/>
                <w:color w:val="00B050"/>
                <w:sz w:val="20"/>
              </w:rPr>
              <w:t>2012</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&lt;27</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27-38</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39-49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50-59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60-69</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70-80</w:t>
            </w:r>
          </w:p>
        </w:tc>
        <w:tc>
          <w:tcPr>
            <w:tcW w:w="984" w:type="dxa"/>
            <w:shd w:val="clear" w:color="auto" w:fill="auto"/>
            <w:vAlign w:val="bottom"/>
          </w:tcPr>
          <w:p w:rsidR="0017419B" w:rsidRPr="00BD492F" w:rsidRDefault="0017419B" w:rsidP="00BD492F">
            <w:pPr>
              <w:jc w:val="center"/>
              <w:rPr>
                <w:rFonts w:cs="Arial"/>
                <w:color w:val="00B050"/>
                <w:sz w:val="20"/>
              </w:rPr>
            </w:pPr>
            <w:r w:rsidRPr="00BD492F">
              <w:rPr>
                <w:rFonts w:cs="Arial"/>
                <w:color w:val="00B050"/>
                <w:sz w:val="20"/>
              </w:rPr>
              <w:t>81+</w:t>
            </w:r>
          </w:p>
        </w:tc>
      </w:tr>
    </w:tbl>
    <w:p w:rsidR="005C2450" w:rsidRDefault="005C2450" w:rsidP="000304D1">
      <w:pPr>
        <w:jc w:val="center"/>
      </w:pPr>
    </w:p>
    <w:p w:rsidR="00BE2313" w:rsidRDefault="00BE2313" w:rsidP="000304D1">
      <w:pPr>
        <w:jc w:val="center"/>
      </w:pPr>
    </w:p>
    <w:p w:rsidR="00BE2313" w:rsidRDefault="00634EDF" w:rsidP="000304D1">
      <w:pPr>
        <w:jc w:val="center"/>
      </w:pPr>
      <w:r>
        <w:rPr>
          <w:noProof/>
        </w:rPr>
        <w:lastRenderedPageBreak/>
        <w:drawing>
          <wp:inline distT="0" distB="0" distL="0" distR="0" wp14:anchorId="6E2EFAE2" wp14:editId="1B5B9AA7">
            <wp:extent cx="5943600" cy="480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5">
                      <a:extLst>
                        <a:ext uri="{28A0092B-C50C-407E-A947-70E740481C1C}">
                          <a14:useLocalDpi xmlns:a14="http://schemas.microsoft.com/office/drawing/2010/main" val="0"/>
                        </a:ext>
                      </a:extLst>
                    </a:blip>
                    <a:srcRect t="9509" b="9615"/>
                    <a:stretch/>
                  </pic:blipFill>
                  <pic:spPr bwMode="auto">
                    <a:xfrm>
                      <a:off x="0" y="0"/>
                      <a:ext cx="5943600" cy="4806950"/>
                    </a:xfrm>
                    <a:prstGeom prst="rect">
                      <a:avLst/>
                    </a:prstGeom>
                    <a:noFill/>
                    <a:ln>
                      <a:noFill/>
                    </a:ln>
                    <a:extLst>
                      <a:ext uri="{53640926-AAD7-44d8-BBD7-CCE9431645EC}">
                        <a14:shadowObscured xmlns:a14="http://schemas.microsoft.com/office/drawing/2010/main"/>
                      </a:ext>
                    </a:extLst>
                  </pic:spPr>
                </pic:pic>
              </a:graphicData>
            </a:graphic>
          </wp:inline>
        </w:drawing>
      </w:r>
    </w:p>
    <w:p w:rsidR="00634EDF" w:rsidRPr="005C2450" w:rsidRDefault="00634EDF" w:rsidP="00634EDF">
      <w:pPr>
        <w:sectPr w:rsidR="00634EDF" w:rsidRPr="005C2450" w:rsidSect="00D21962">
          <w:pgSz w:w="12240" w:h="15840" w:code="1"/>
          <w:pgMar w:top="1440" w:right="1440" w:bottom="1440" w:left="1440" w:header="720" w:footer="720" w:gutter="0"/>
          <w:cols w:space="720"/>
          <w:docGrid w:linePitch="326"/>
        </w:sectPr>
      </w:pPr>
      <w:r>
        <w:t>Figure 101. Map of the bio-collector (red circle) and SCUBA diving (green triangle) sites sampled in the southern Gulf of St. Lawrence.</w:t>
      </w:r>
    </w:p>
    <w:bookmarkStart w:id="74" w:name="_Ref346021318"/>
    <w:bookmarkStart w:id="75" w:name="_Toc349043849"/>
    <w:p w:rsidR="00AE0A4A" w:rsidRDefault="00AE0A4A" w:rsidP="00AE0A4A">
      <w:pPr>
        <w:rPr>
          <w:rFonts w:cs="Arial"/>
          <w:color w:val="00B050"/>
          <w:sz w:val="22"/>
          <w:szCs w:val="22"/>
        </w:rPr>
      </w:pPr>
      <w:r>
        <w:rPr>
          <w:noProof/>
        </w:rPr>
        <w:lastRenderedPageBreak/>
        <mc:AlternateContent>
          <mc:Choice Requires="wps">
            <w:drawing>
              <wp:anchor distT="0" distB="0" distL="114300" distR="114300" simplePos="0" relativeHeight="251659264" behindDoc="0" locked="0" layoutInCell="1" allowOverlap="1" wp14:anchorId="7755E56C" wp14:editId="354F5A5E">
                <wp:simplePos x="0" y="0"/>
                <wp:positionH relativeFrom="column">
                  <wp:posOffset>1177925</wp:posOffset>
                </wp:positionH>
                <wp:positionV relativeFrom="paragraph">
                  <wp:posOffset>1168400</wp:posOffset>
                </wp:positionV>
                <wp:extent cx="551815" cy="275590"/>
                <wp:effectExtent l="0" t="0" r="19685"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275590"/>
                        </a:xfrm>
                        <a:prstGeom prst="rect">
                          <a:avLst/>
                        </a:prstGeom>
                        <a:solidFill>
                          <a:srgbClr val="FFFFFF"/>
                        </a:solidFill>
                        <a:ln w="9525">
                          <a:solidFill>
                            <a:schemeClr val="bg1"/>
                          </a:solidFill>
                          <a:miter lim="800000"/>
                          <a:headEnd/>
                          <a:tailEnd/>
                        </a:ln>
                      </wps:spPr>
                      <wps:txbx>
                        <w:txbxContent>
                          <w:p w:rsidR="002D71CB" w:rsidRDefault="002D71CB">
                            <w:r>
                              <w:t>Gap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2.75pt;margin-top:92pt;width:43.4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" strokecolor="white [3212]">
                <v:textbox style="mso-fit-shape-to-text:t">
                  <w:txbxContent>
                    <w:p w:rsidR="002D71CB" w:rsidRDefault="002D71CB">
                      <w:r>
                        <w:t>Gap</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04AA4FC" wp14:editId="0AA8336A">
                <wp:simplePos x="0" y="0"/>
                <wp:positionH relativeFrom="column">
                  <wp:posOffset>1403985</wp:posOffset>
                </wp:positionH>
                <wp:positionV relativeFrom="paragraph">
                  <wp:posOffset>1446340</wp:posOffset>
                </wp:positionV>
                <wp:extent cx="0" cy="680720"/>
                <wp:effectExtent l="114300" t="19050" r="133350" b="100330"/>
                <wp:wrapNone/>
                <wp:docPr id="7" name="Straight Arrow Connector 7"/>
                <wp:cNvGraphicFramePr/>
                <a:graphic xmlns:a="http://schemas.openxmlformats.org/drawingml/2006/main">
                  <a:graphicData uri="http://schemas.microsoft.com/office/word/2010/wordprocessingShape">
                    <wps:wsp>
                      <wps:cNvCnPr/>
                      <wps:spPr>
                        <a:xfrm>
                          <a:off x="0" y="0"/>
                          <a:ext cx="0" cy="6807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10.55pt;margin-top:113.9pt;width:0;height:5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" strokecolor="black [3200]" strokeweight="2pt">
                <v:stroke endarrow="open"/>
                <v:shadow on="t" color="black" opacity="24903f" origin=",.5" offset="0,.55556mm"/>
              </v:shape>
            </w:pict>
          </mc:Fallback>
        </mc:AlternateContent>
      </w:r>
      <w:r>
        <w:rPr>
          <w:noProof/>
        </w:rPr>
        <w:drawing>
          <wp:inline distT="0" distB="0" distL="0" distR="0" wp14:anchorId="71C91124" wp14:editId="49A395A7">
            <wp:extent cx="5080958" cy="3787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080958" cy="3787959"/>
                    </a:xfrm>
                    <a:prstGeom prst="rect">
                      <a:avLst/>
                    </a:prstGeom>
                    <a:noFill/>
                    <a:ln>
                      <a:noFill/>
                    </a:ln>
                  </pic:spPr>
                </pic:pic>
              </a:graphicData>
            </a:graphic>
          </wp:inline>
        </w:drawing>
      </w:r>
      <w:bookmarkEnd w:id="74"/>
      <w:r w:rsidR="009B3244" w:rsidRPr="005C2450">
        <w:rPr>
          <w:rFonts w:cs="Arial"/>
          <w:color w:val="00B050"/>
          <w:sz w:val="22"/>
          <w:szCs w:val="22"/>
        </w:rPr>
        <w:t xml:space="preserve"> </w:t>
      </w:r>
    </w:p>
    <w:p w:rsidR="00AE0A4A" w:rsidRPr="00AE0A4A" w:rsidRDefault="00AE0A4A" w:rsidP="00AE0A4A">
      <w:pPr>
        <w:rPr>
          <w:sz w:val="22"/>
          <w:szCs w:val="22"/>
          <w:lang w:val="en-CA"/>
        </w:rPr>
      </w:pPr>
      <w:r w:rsidRPr="00AE0A4A">
        <w:rPr>
          <w:rFonts w:cs="Arial"/>
          <w:sz w:val="22"/>
          <w:szCs w:val="22"/>
          <w:lang w:val="en-CA" w:eastAsia="en-CA"/>
        </w:rPr>
        <w:t>Figure 102. Length frequency distribution of lobsters (</w:t>
      </w:r>
      <w:r w:rsidRPr="00AE0A4A">
        <w:rPr>
          <w:rFonts w:cs="Arial"/>
          <w:i/>
          <w:sz w:val="22"/>
          <w:szCs w:val="22"/>
          <w:lang w:val="en-CA" w:eastAsia="en-CA"/>
        </w:rPr>
        <w:t>Homarus americanus</w:t>
      </w:r>
      <w:r w:rsidRPr="00AE0A4A">
        <w:rPr>
          <w:rFonts w:cs="Arial"/>
          <w:sz w:val="22"/>
          <w:szCs w:val="22"/>
          <w:lang w:val="en-CA" w:eastAsia="en-CA"/>
        </w:rPr>
        <w:t>) sampled with bio-collectors at various sites in the southern Gulf of St. Lawrence between 2008 and 2012.</w:t>
      </w:r>
    </w:p>
    <w:bookmarkEnd w:id="75"/>
    <w:p w:rsidR="006E297F" w:rsidRDefault="006E297F">
      <w:pPr>
        <w:jc w:val="both"/>
        <w:rPr>
          <w:rFonts w:cs="Arial"/>
          <w:szCs w:val="24"/>
        </w:rPr>
      </w:pPr>
    </w:p>
    <w:p w:rsidR="00A1677A" w:rsidRDefault="00A1677A">
      <w:pPr>
        <w:jc w:val="both"/>
        <w:rPr>
          <w:rFonts w:cs="Arial"/>
          <w:szCs w:val="24"/>
        </w:rPr>
      </w:pPr>
    </w:p>
    <w:p w:rsidR="00A1677A" w:rsidRDefault="00994523">
      <w:pPr>
        <w:jc w:val="both"/>
      </w:pPr>
      <w:r>
        <w:rPr>
          <w:noProof/>
        </w:rPr>
        <w:drawing>
          <wp:inline distT="0" distB="0" distL="0" distR="0" wp14:anchorId="41E98585" wp14:editId="36B42692">
            <wp:extent cx="5913755" cy="29641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13755" cy="2964180"/>
                    </a:xfrm>
                    <a:prstGeom prst="rect">
                      <a:avLst/>
                    </a:prstGeom>
                    <a:noFill/>
                  </pic:spPr>
                </pic:pic>
              </a:graphicData>
            </a:graphic>
          </wp:inline>
        </w:drawing>
      </w:r>
    </w:p>
    <w:p w:rsidR="00A1677A" w:rsidRPr="00F413FB" w:rsidRDefault="00A1677A" w:rsidP="00A1677A">
      <w:pPr>
        <w:pStyle w:val="Caption"/>
        <w:rPr>
          <w:rFonts w:cs="Arial"/>
          <w:b w:val="0"/>
          <w:color w:val="00B050"/>
          <w:sz w:val="22"/>
          <w:szCs w:val="22"/>
        </w:rPr>
      </w:pPr>
      <w:bookmarkStart w:id="76" w:name="_Ref348774858"/>
      <w:bookmarkStart w:id="77" w:name="_Toc349043861"/>
      <w:r w:rsidRPr="00805091">
        <w:rPr>
          <w:b w:val="0"/>
          <w:sz w:val="22"/>
          <w:szCs w:val="22"/>
        </w:rPr>
        <w:t>Figure</w:t>
      </w:r>
      <w:r w:rsidR="00EC41B1" w:rsidRPr="00805091">
        <w:rPr>
          <w:b w:val="0"/>
          <w:sz w:val="22"/>
          <w:szCs w:val="22"/>
        </w:rPr>
        <w:t xml:space="preserve"> </w:t>
      </w:r>
      <w:bookmarkEnd w:id="76"/>
      <w:r w:rsidR="00312FD3" w:rsidRPr="00805091">
        <w:rPr>
          <w:b w:val="0"/>
          <w:sz w:val="22"/>
          <w:szCs w:val="22"/>
        </w:rPr>
        <w:t>103</w:t>
      </w:r>
      <w:r w:rsidRPr="00805091">
        <w:rPr>
          <w:rFonts w:cs="Arial"/>
          <w:b w:val="0"/>
          <w:sz w:val="22"/>
          <w:szCs w:val="22"/>
        </w:rPr>
        <w:t xml:space="preserve">. Standardized mean </w:t>
      </w:r>
      <w:r w:rsidR="00F413FB" w:rsidRPr="00805091">
        <w:rPr>
          <w:rFonts w:cs="Arial"/>
          <w:b w:val="0"/>
          <w:sz w:val="22"/>
          <w:szCs w:val="22"/>
        </w:rPr>
        <w:t>abundance (</w:t>
      </w:r>
      <w:r w:rsidRPr="00805091">
        <w:rPr>
          <w:rFonts w:cs="Arial"/>
          <w:b w:val="0"/>
          <w:sz w:val="22"/>
          <w:szCs w:val="22"/>
        </w:rPr>
        <w:t xml:space="preserve">number of lobsters </w:t>
      </w:r>
      <w:r w:rsidR="00F413FB" w:rsidRPr="00805091">
        <w:rPr>
          <w:rFonts w:cs="Arial"/>
          <w:b w:val="0"/>
          <w:sz w:val="22"/>
          <w:szCs w:val="22"/>
        </w:rPr>
        <w:t>per 100 m</w:t>
      </w:r>
      <w:r w:rsidR="00F413FB" w:rsidRPr="00805091">
        <w:rPr>
          <w:rFonts w:cs="Arial"/>
          <w:b w:val="0"/>
          <w:sz w:val="22"/>
          <w:szCs w:val="22"/>
          <w:vertAlign w:val="superscript"/>
        </w:rPr>
        <w:t>2</w:t>
      </w:r>
      <w:r w:rsidR="00F413FB" w:rsidRPr="00805091">
        <w:rPr>
          <w:rFonts w:cs="Arial"/>
          <w:b w:val="0"/>
          <w:sz w:val="22"/>
          <w:szCs w:val="22"/>
        </w:rPr>
        <w:t xml:space="preserve">) from 2000 to 2012, </w:t>
      </w:r>
      <w:r w:rsidRPr="00805091">
        <w:rPr>
          <w:rFonts w:cs="Arial"/>
          <w:b w:val="0"/>
          <w:sz w:val="22"/>
          <w:szCs w:val="22"/>
        </w:rPr>
        <w:t>averaged over sites and cohorts from a Bayesian</w:t>
      </w:r>
      <w:r w:rsidR="00F413FB" w:rsidRPr="00805091">
        <w:rPr>
          <w:rFonts w:cs="Arial"/>
          <w:b w:val="0"/>
          <w:sz w:val="22"/>
          <w:szCs w:val="22"/>
        </w:rPr>
        <w:t xml:space="preserve"> estimation</w:t>
      </w:r>
      <w:r w:rsidRPr="00805091">
        <w:rPr>
          <w:rFonts w:cs="Arial"/>
          <w:b w:val="0"/>
          <w:sz w:val="22"/>
          <w:szCs w:val="22"/>
        </w:rPr>
        <w:t xml:space="preserve"> model. Also shown are 95% credibility intervals from MCMC sampling from the posterior distributions</w:t>
      </w:r>
      <w:r w:rsidRPr="00F413FB">
        <w:rPr>
          <w:rFonts w:cs="Arial"/>
          <w:b w:val="0"/>
          <w:color w:val="00B050"/>
          <w:sz w:val="22"/>
          <w:szCs w:val="22"/>
        </w:rPr>
        <w:t>.</w:t>
      </w:r>
      <w:bookmarkEnd w:id="77"/>
      <w:r w:rsidR="00F413FB" w:rsidRPr="00F413FB">
        <w:rPr>
          <w:color w:val="00B050"/>
        </w:rPr>
        <w:t xml:space="preserve"> </w:t>
      </w:r>
    </w:p>
    <w:p w:rsidR="0001727A" w:rsidRDefault="00994523" w:rsidP="0001727A">
      <w:r>
        <w:rPr>
          <w:noProof/>
        </w:rPr>
        <w:lastRenderedPageBreak/>
        <w:drawing>
          <wp:inline distT="0" distB="0" distL="0" distR="0" wp14:anchorId="38386E0E" wp14:editId="67E2DFB5">
            <wp:extent cx="6032500" cy="3383280"/>
            <wp:effectExtent l="0" t="0" r="635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032500" cy="3383280"/>
                    </a:xfrm>
                    <a:prstGeom prst="rect">
                      <a:avLst/>
                    </a:prstGeom>
                    <a:noFill/>
                  </pic:spPr>
                </pic:pic>
              </a:graphicData>
            </a:graphic>
          </wp:inline>
        </w:drawing>
      </w:r>
    </w:p>
    <w:p w:rsidR="0001727A" w:rsidRPr="00805091" w:rsidRDefault="0001727A" w:rsidP="0001727A">
      <w:pPr>
        <w:pStyle w:val="Caption"/>
        <w:rPr>
          <w:rFonts w:cs="Arial"/>
          <w:b w:val="0"/>
          <w:sz w:val="22"/>
          <w:szCs w:val="22"/>
        </w:rPr>
      </w:pPr>
      <w:bookmarkStart w:id="78" w:name="_Ref348774936"/>
      <w:bookmarkStart w:id="79" w:name="_Toc349043862"/>
      <w:r w:rsidRPr="00805091">
        <w:rPr>
          <w:b w:val="0"/>
          <w:sz w:val="22"/>
          <w:szCs w:val="22"/>
        </w:rPr>
        <w:t>Figure</w:t>
      </w:r>
      <w:r w:rsidR="00EC41B1" w:rsidRPr="00805091">
        <w:rPr>
          <w:b w:val="0"/>
          <w:sz w:val="22"/>
          <w:szCs w:val="22"/>
        </w:rPr>
        <w:t xml:space="preserve"> </w:t>
      </w:r>
      <w:bookmarkEnd w:id="78"/>
      <w:r w:rsidR="00EE27BC" w:rsidRPr="00805091">
        <w:rPr>
          <w:b w:val="0"/>
          <w:sz w:val="22"/>
          <w:szCs w:val="22"/>
        </w:rPr>
        <w:t>104</w:t>
      </w:r>
      <w:r w:rsidRPr="00805091">
        <w:rPr>
          <w:rFonts w:cs="Arial"/>
          <w:b w:val="0"/>
          <w:sz w:val="22"/>
          <w:szCs w:val="22"/>
        </w:rPr>
        <w:t xml:space="preserve">. </w:t>
      </w:r>
      <w:bookmarkEnd w:id="79"/>
      <w:r w:rsidR="00F413FB" w:rsidRPr="00805091">
        <w:rPr>
          <w:rFonts w:cs="Arial"/>
          <w:b w:val="0"/>
          <w:sz w:val="22"/>
          <w:szCs w:val="22"/>
        </w:rPr>
        <w:t>Standardized mean abundance (number of lobsters per 100 m²) by site, averaged over years and cohorts from the Bayesian estimation model. Also shown are 95% credibility intervals from the posterior distributions of the model fits.</w:t>
      </w:r>
    </w:p>
    <w:p w:rsidR="0079462B" w:rsidRDefault="0079462B" w:rsidP="0079462B"/>
    <w:p w:rsidR="0079462B" w:rsidRDefault="00994523" w:rsidP="0079462B">
      <w:r>
        <w:rPr>
          <w:noProof/>
        </w:rPr>
        <w:drawing>
          <wp:inline distT="0" distB="0" distL="0" distR="0" wp14:anchorId="05AD0DAE" wp14:editId="5AF28767">
            <wp:extent cx="6021070" cy="2743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21070" cy="2743200"/>
                    </a:xfrm>
                    <a:prstGeom prst="rect">
                      <a:avLst/>
                    </a:prstGeom>
                    <a:noFill/>
                  </pic:spPr>
                </pic:pic>
              </a:graphicData>
            </a:graphic>
          </wp:inline>
        </w:drawing>
      </w:r>
    </w:p>
    <w:p w:rsidR="0079462B" w:rsidRPr="00805091" w:rsidRDefault="0079462B" w:rsidP="0079462B">
      <w:pPr>
        <w:pStyle w:val="Caption"/>
        <w:rPr>
          <w:rFonts w:cs="Arial"/>
          <w:b w:val="0"/>
          <w:sz w:val="22"/>
          <w:szCs w:val="22"/>
        </w:rPr>
      </w:pPr>
      <w:bookmarkStart w:id="80" w:name="_Ref348775016"/>
      <w:bookmarkStart w:id="81" w:name="_Toc349043863"/>
      <w:r w:rsidRPr="00805091">
        <w:rPr>
          <w:b w:val="0"/>
          <w:sz w:val="22"/>
          <w:szCs w:val="22"/>
        </w:rPr>
        <w:t>Figure</w:t>
      </w:r>
      <w:r w:rsidR="00EC41B1" w:rsidRPr="00805091">
        <w:rPr>
          <w:b w:val="0"/>
          <w:sz w:val="22"/>
          <w:szCs w:val="22"/>
        </w:rPr>
        <w:t xml:space="preserve"> </w:t>
      </w:r>
      <w:bookmarkEnd w:id="80"/>
      <w:r w:rsidR="00EE27BC" w:rsidRPr="00805091">
        <w:rPr>
          <w:b w:val="0"/>
          <w:sz w:val="22"/>
          <w:szCs w:val="22"/>
        </w:rPr>
        <w:t>105</w:t>
      </w:r>
      <w:r w:rsidRPr="00805091">
        <w:rPr>
          <w:rFonts w:cs="Arial"/>
          <w:b w:val="0"/>
          <w:sz w:val="22"/>
          <w:szCs w:val="22"/>
        </w:rPr>
        <w:t xml:space="preserve">. Standardized mean </w:t>
      </w:r>
      <w:r w:rsidR="00B61D72" w:rsidRPr="00805091">
        <w:rPr>
          <w:rFonts w:cs="Arial"/>
          <w:b w:val="0"/>
          <w:sz w:val="22"/>
          <w:szCs w:val="22"/>
        </w:rPr>
        <w:t>abundance (</w:t>
      </w:r>
      <w:r w:rsidRPr="00805091">
        <w:rPr>
          <w:rFonts w:cs="Arial"/>
          <w:b w:val="0"/>
          <w:sz w:val="22"/>
          <w:szCs w:val="22"/>
        </w:rPr>
        <w:t xml:space="preserve">number of lobsters </w:t>
      </w:r>
      <w:r w:rsidR="00B61D72" w:rsidRPr="00805091">
        <w:rPr>
          <w:rFonts w:cs="Arial"/>
          <w:b w:val="0"/>
          <w:sz w:val="22"/>
          <w:szCs w:val="22"/>
        </w:rPr>
        <w:t xml:space="preserve">per 100 m²) </w:t>
      </w:r>
      <w:r w:rsidRPr="00805091">
        <w:rPr>
          <w:rFonts w:cs="Arial"/>
          <w:b w:val="0"/>
          <w:sz w:val="22"/>
          <w:szCs w:val="22"/>
        </w:rPr>
        <w:t xml:space="preserve">by cohort, averaged over years and sites from a Bayesian </w:t>
      </w:r>
      <w:r w:rsidR="00B61D72" w:rsidRPr="00805091">
        <w:rPr>
          <w:rFonts w:cs="Arial"/>
          <w:b w:val="0"/>
          <w:sz w:val="22"/>
          <w:szCs w:val="22"/>
        </w:rPr>
        <w:t xml:space="preserve">estimation </w:t>
      </w:r>
      <w:r w:rsidRPr="00805091">
        <w:rPr>
          <w:rFonts w:cs="Arial"/>
          <w:b w:val="0"/>
          <w:sz w:val="22"/>
          <w:szCs w:val="22"/>
        </w:rPr>
        <w:t>model. Also shown are 95% credibility intervals from MCMC sampling from the posterior distributions.</w:t>
      </w:r>
      <w:bookmarkEnd w:id="81"/>
    </w:p>
    <w:p w:rsidR="0079462B" w:rsidRDefault="0079462B" w:rsidP="0079462B"/>
    <w:p w:rsidR="0079462B" w:rsidRDefault="00111693" w:rsidP="0079462B">
      <w:r>
        <w:rPr>
          <w:noProof/>
        </w:rPr>
        <w:lastRenderedPageBreak/>
        <w:drawing>
          <wp:inline distT="0" distB="0" distL="0" distR="0" wp14:anchorId="2541674A" wp14:editId="592458CC">
            <wp:extent cx="6020790" cy="2648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6028891" cy="2651760"/>
                    </a:xfrm>
                    <a:prstGeom prst="rect">
                      <a:avLst/>
                    </a:prstGeom>
                    <a:noFill/>
                  </pic:spPr>
                </pic:pic>
              </a:graphicData>
            </a:graphic>
          </wp:inline>
        </w:drawing>
      </w:r>
    </w:p>
    <w:p w:rsidR="0070409E" w:rsidRPr="00805091" w:rsidRDefault="0070409E" w:rsidP="0070409E">
      <w:pPr>
        <w:pStyle w:val="Caption"/>
        <w:rPr>
          <w:rFonts w:cs="Arial"/>
          <w:b w:val="0"/>
          <w:sz w:val="22"/>
          <w:szCs w:val="22"/>
        </w:rPr>
      </w:pPr>
      <w:bookmarkStart w:id="82" w:name="_Ref348775095"/>
      <w:bookmarkStart w:id="83" w:name="_Toc349043864"/>
      <w:r w:rsidRPr="00805091">
        <w:rPr>
          <w:b w:val="0"/>
          <w:sz w:val="22"/>
          <w:szCs w:val="22"/>
        </w:rPr>
        <w:t>Figure</w:t>
      </w:r>
      <w:r w:rsidR="00EC41B1" w:rsidRPr="00805091">
        <w:rPr>
          <w:b w:val="0"/>
          <w:sz w:val="22"/>
          <w:szCs w:val="22"/>
        </w:rPr>
        <w:t xml:space="preserve"> </w:t>
      </w:r>
      <w:bookmarkEnd w:id="82"/>
      <w:r w:rsidR="00EE27BC" w:rsidRPr="00805091">
        <w:rPr>
          <w:b w:val="0"/>
          <w:sz w:val="22"/>
          <w:szCs w:val="22"/>
        </w:rPr>
        <w:t>106.</w:t>
      </w:r>
      <w:r w:rsidRPr="00805091">
        <w:rPr>
          <w:rFonts w:cs="Arial"/>
          <w:b w:val="0"/>
          <w:sz w:val="22"/>
          <w:szCs w:val="22"/>
        </w:rPr>
        <w:t xml:space="preserve"> Ratios between cohorts (</w:t>
      </w:r>
      <w:r w:rsidR="00D33436" w:rsidRPr="00805091">
        <w:rPr>
          <w:rFonts w:cs="Arial"/>
          <w:b w:val="0"/>
          <w:i/>
          <w:sz w:val="22"/>
          <w:szCs w:val="22"/>
        </w:rPr>
        <w:t>R</w:t>
      </w:r>
      <w:r w:rsidRPr="00805091">
        <w:rPr>
          <w:rFonts w:cs="Arial"/>
          <w:b w:val="0"/>
          <w:i/>
          <w:sz w:val="22"/>
          <w:szCs w:val="22"/>
        </w:rPr>
        <w:t>*</w:t>
      </w:r>
      <w:r w:rsidRPr="00805091">
        <w:rPr>
          <w:rFonts w:cs="Arial"/>
          <w:b w:val="0"/>
          <w:sz w:val="22"/>
          <w:szCs w:val="22"/>
        </w:rPr>
        <w:t xml:space="preserve">) by cohort, averaged over years and </w:t>
      </w:r>
      <w:r w:rsidR="00BD6E49" w:rsidRPr="00805091">
        <w:rPr>
          <w:rFonts w:cs="Arial"/>
          <w:b w:val="0"/>
          <w:sz w:val="22"/>
          <w:szCs w:val="22"/>
        </w:rPr>
        <w:t xml:space="preserve">all </w:t>
      </w:r>
      <w:r w:rsidRPr="00805091">
        <w:rPr>
          <w:rFonts w:cs="Arial"/>
          <w:b w:val="0"/>
          <w:sz w:val="22"/>
          <w:szCs w:val="22"/>
        </w:rPr>
        <w:t>sites. Also shown are 95% credibility intervals from MCMC sampling from the posterior distributions.</w:t>
      </w:r>
      <w:bookmarkEnd w:id="83"/>
    </w:p>
    <w:p w:rsidR="0070409E" w:rsidRDefault="0070409E" w:rsidP="0070409E"/>
    <w:p w:rsidR="0070409E" w:rsidRDefault="00111693" w:rsidP="0070409E">
      <w:r>
        <w:rPr>
          <w:noProof/>
        </w:rPr>
        <w:drawing>
          <wp:inline distT="0" distB="0" distL="0" distR="0" wp14:anchorId="626F7EEC" wp14:editId="6A650464">
            <wp:extent cx="6008914" cy="2657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14138" cy="2659380"/>
                    </a:xfrm>
                    <a:prstGeom prst="rect">
                      <a:avLst/>
                    </a:prstGeom>
                    <a:noFill/>
                  </pic:spPr>
                </pic:pic>
              </a:graphicData>
            </a:graphic>
          </wp:inline>
        </w:drawing>
      </w:r>
    </w:p>
    <w:p w:rsidR="001A0196" w:rsidRDefault="001A0196" w:rsidP="008409B4">
      <w:pPr>
        <w:pStyle w:val="Caption"/>
        <w:rPr>
          <w:b w:val="0"/>
          <w:color w:val="00B050"/>
          <w:sz w:val="22"/>
          <w:szCs w:val="22"/>
        </w:rPr>
      </w:pPr>
      <w:bookmarkStart w:id="84" w:name="_Ref348775187"/>
      <w:bookmarkStart w:id="85" w:name="_Toc349043865"/>
    </w:p>
    <w:p w:rsidR="007F3EB7" w:rsidRPr="00805091" w:rsidRDefault="007F3EB7" w:rsidP="008409B4">
      <w:pPr>
        <w:pStyle w:val="Caption"/>
        <w:rPr>
          <w:rFonts w:cs="Arial"/>
          <w:b w:val="0"/>
          <w:sz w:val="22"/>
          <w:szCs w:val="22"/>
        </w:rPr>
      </w:pPr>
      <w:r w:rsidRPr="00805091">
        <w:rPr>
          <w:b w:val="0"/>
          <w:sz w:val="22"/>
          <w:szCs w:val="22"/>
        </w:rPr>
        <w:t>Figure</w:t>
      </w:r>
      <w:r w:rsidR="00EC41B1" w:rsidRPr="00805091">
        <w:rPr>
          <w:b w:val="0"/>
          <w:sz w:val="22"/>
          <w:szCs w:val="22"/>
        </w:rPr>
        <w:t xml:space="preserve"> </w:t>
      </w:r>
      <w:bookmarkEnd w:id="84"/>
      <w:r w:rsidR="00EE27BC" w:rsidRPr="00805091">
        <w:rPr>
          <w:b w:val="0"/>
          <w:sz w:val="22"/>
          <w:szCs w:val="22"/>
        </w:rPr>
        <w:t>107</w:t>
      </w:r>
      <w:r w:rsidRPr="00805091">
        <w:rPr>
          <w:rFonts w:cs="Arial"/>
          <w:b w:val="0"/>
          <w:sz w:val="22"/>
          <w:szCs w:val="22"/>
        </w:rPr>
        <w:t xml:space="preserve">. </w:t>
      </w:r>
      <w:r w:rsidR="008409B4" w:rsidRPr="00805091">
        <w:rPr>
          <w:rFonts w:cs="Arial"/>
          <w:b w:val="0"/>
          <w:sz w:val="22"/>
          <w:szCs w:val="22"/>
        </w:rPr>
        <w:t>Ratios between cohorts (</w:t>
      </w:r>
      <w:r w:rsidR="00111693" w:rsidRPr="00805091">
        <w:rPr>
          <w:rFonts w:cs="Arial"/>
          <w:b w:val="0"/>
          <w:i/>
          <w:sz w:val="22"/>
          <w:szCs w:val="22"/>
        </w:rPr>
        <w:t>R</w:t>
      </w:r>
      <w:r w:rsidR="004B6606" w:rsidRPr="00805091">
        <w:rPr>
          <w:rFonts w:cs="Arial"/>
          <w:b w:val="0"/>
          <w:i/>
          <w:sz w:val="22"/>
          <w:szCs w:val="22"/>
        </w:rPr>
        <w:t>*</w:t>
      </w:r>
      <w:r w:rsidR="008409B4" w:rsidRPr="00805091">
        <w:rPr>
          <w:rFonts w:cs="Arial"/>
          <w:b w:val="0"/>
          <w:sz w:val="22"/>
          <w:szCs w:val="22"/>
        </w:rPr>
        <w:t>) by cohort, averaged over years and sites from central Northumberland Strait (i.e., sub-region 25S and 26AD). Also shown are 95% credibility intervals from MCMC sampling from the posterior distributions</w:t>
      </w:r>
      <w:r w:rsidR="008409B4" w:rsidRPr="00805091" w:rsidDel="008409B4">
        <w:rPr>
          <w:rFonts w:cs="Arial"/>
          <w:b w:val="0"/>
          <w:sz w:val="22"/>
          <w:szCs w:val="22"/>
        </w:rPr>
        <w:t xml:space="preserve"> </w:t>
      </w:r>
      <w:bookmarkEnd w:id="85"/>
    </w:p>
    <w:p w:rsidR="001A0196" w:rsidRPr="001A0196" w:rsidRDefault="001A0196" w:rsidP="001A0196"/>
    <w:p w:rsidR="007F3EB7" w:rsidRDefault="00111693" w:rsidP="0070409E">
      <w:r>
        <w:rPr>
          <w:noProof/>
        </w:rPr>
        <w:lastRenderedPageBreak/>
        <w:drawing>
          <wp:inline distT="0" distB="0" distL="0" distR="0" wp14:anchorId="4066564E" wp14:editId="3109D058">
            <wp:extent cx="6008914" cy="26570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014138" cy="2659380"/>
                    </a:xfrm>
                    <a:prstGeom prst="rect">
                      <a:avLst/>
                    </a:prstGeom>
                    <a:noFill/>
                  </pic:spPr>
                </pic:pic>
              </a:graphicData>
            </a:graphic>
          </wp:inline>
        </w:drawing>
      </w:r>
    </w:p>
    <w:p w:rsidR="001A0196" w:rsidRPr="00D4568F" w:rsidRDefault="001A0196" w:rsidP="008409B4">
      <w:pPr>
        <w:pStyle w:val="Caption"/>
        <w:rPr>
          <w:b w:val="0"/>
          <w:color w:val="00B050"/>
          <w:sz w:val="22"/>
          <w:szCs w:val="22"/>
        </w:rPr>
      </w:pPr>
      <w:bookmarkStart w:id="86" w:name="_Ref348775499"/>
      <w:bookmarkStart w:id="87" w:name="_Toc349043866"/>
    </w:p>
    <w:p w:rsidR="00071333" w:rsidRPr="00805091" w:rsidRDefault="00071333" w:rsidP="008409B4">
      <w:pPr>
        <w:pStyle w:val="Caption"/>
      </w:pPr>
      <w:r w:rsidRPr="00805091">
        <w:rPr>
          <w:b w:val="0"/>
          <w:sz w:val="22"/>
          <w:szCs w:val="22"/>
        </w:rPr>
        <w:t>Figure</w:t>
      </w:r>
      <w:r w:rsidR="00EC41B1" w:rsidRPr="00805091">
        <w:rPr>
          <w:b w:val="0"/>
          <w:sz w:val="22"/>
          <w:szCs w:val="22"/>
        </w:rPr>
        <w:t xml:space="preserve"> </w:t>
      </w:r>
      <w:bookmarkEnd w:id="86"/>
      <w:r w:rsidR="00EE27BC" w:rsidRPr="00805091">
        <w:rPr>
          <w:b w:val="0"/>
          <w:sz w:val="22"/>
          <w:szCs w:val="22"/>
        </w:rPr>
        <w:t>108</w:t>
      </w:r>
      <w:r w:rsidRPr="00805091">
        <w:rPr>
          <w:rFonts w:cs="Arial"/>
          <w:b w:val="0"/>
          <w:sz w:val="22"/>
          <w:szCs w:val="22"/>
        </w:rPr>
        <w:t xml:space="preserve">. </w:t>
      </w:r>
      <w:r w:rsidR="008409B4" w:rsidRPr="00805091">
        <w:rPr>
          <w:rFonts w:cs="Arial"/>
          <w:b w:val="0"/>
          <w:sz w:val="22"/>
          <w:szCs w:val="22"/>
        </w:rPr>
        <w:t>Ratios between cohorts (</w:t>
      </w:r>
      <w:r w:rsidR="00111693" w:rsidRPr="00805091">
        <w:rPr>
          <w:rFonts w:cs="Arial"/>
          <w:b w:val="0"/>
          <w:i/>
          <w:sz w:val="22"/>
          <w:szCs w:val="22"/>
        </w:rPr>
        <w:t>R</w:t>
      </w:r>
      <w:r w:rsidR="004B6606" w:rsidRPr="00805091">
        <w:rPr>
          <w:rFonts w:cs="Arial"/>
          <w:b w:val="0"/>
          <w:i/>
          <w:sz w:val="22"/>
          <w:szCs w:val="22"/>
        </w:rPr>
        <w:t>*</w:t>
      </w:r>
      <w:r w:rsidR="008409B4" w:rsidRPr="00805091">
        <w:rPr>
          <w:rFonts w:cs="Arial"/>
          <w:b w:val="0"/>
          <w:sz w:val="22"/>
          <w:szCs w:val="22"/>
        </w:rPr>
        <w:t>) by cohort, averaged over years and sites located in the Lobster Fishing Area 23 and sub-region 25N. Also shown are 95% credibility intervals from MCMC sampling from the posterior distributions</w:t>
      </w:r>
      <w:r w:rsidR="008409B4" w:rsidRPr="00805091" w:rsidDel="008409B4">
        <w:rPr>
          <w:rFonts w:cs="Arial"/>
          <w:b w:val="0"/>
          <w:sz w:val="22"/>
          <w:szCs w:val="22"/>
        </w:rPr>
        <w:t xml:space="preserve"> </w:t>
      </w:r>
      <w:bookmarkEnd w:id="87"/>
    </w:p>
    <w:p w:rsidR="0001727A" w:rsidRPr="00D4568F" w:rsidRDefault="00111693" w:rsidP="00FB217B">
      <w:pPr>
        <w:jc w:val="center"/>
        <w:rPr>
          <w:color w:val="00B050"/>
        </w:rPr>
      </w:pPr>
      <w:r>
        <w:rPr>
          <w:noProof/>
          <w:color w:val="00B050"/>
        </w:rPr>
        <w:drawing>
          <wp:inline distT="0" distB="0" distL="0" distR="0" wp14:anchorId="608A89EC" wp14:editId="3DDA074A">
            <wp:extent cx="6008915" cy="3485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004329" cy="3482340"/>
                    </a:xfrm>
                    <a:prstGeom prst="rect">
                      <a:avLst/>
                    </a:prstGeom>
                    <a:noFill/>
                  </pic:spPr>
                </pic:pic>
              </a:graphicData>
            </a:graphic>
          </wp:inline>
        </w:drawing>
      </w:r>
    </w:p>
    <w:p w:rsidR="00453622" w:rsidRPr="00805091" w:rsidRDefault="00453622" w:rsidP="00453622">
      <w:pPr>
        <w:pStyle w:val="Caption"/>
        <w:rPr>
          <w:b w:val="0"/>
          <w:sz w:val="22"/>
          <w:szCs w:val="22"/>
        </w:rPr>
      </w:pPr>
      <w:r w:rsidRPr="00805091">
        <w:rPr>
          <w:b w:val="0"/>
          <w:sz w:val="22"/>
          <w:szCs w:val="22"/>
        </w:rPr>
        <w:t>Figure</w:t>
      </w:r>
      <w:r w:rsidR="00EC41B1" w:rsidRPr="00805091">
        <w:rPr>
          <w:b w:val="0"/>
          <w:sz w:val="22"/>
          <w:szCs w:val="22"/>
        </w:rPr>
        <w:t xml:space="preserve"> </w:t>
      </w:r>
      <w:r w:rsidR="00EE27BC" w:rsidRPr="00805091">
        <w:rPr>
          <w:b w:val="0"/>
          <w:sz w:val="22"/>
          <w:szCs w:val="22"/>
        </w:rPr>
        <w:t>109</w:t>
      </w:r>
      <w:r w:rsidRPr="00805091">
        <w:rPr>
          <w:b w:val="0"/>
          <w:sz w:val="22"/>
          <w:szCs w:val="22"/>
        </w:rPr>
        <w:t xml:space="preserve">. </w:t>
      </w:r>
      <w:r w:rsidRPr="00805091">
        <w:rPr>
          <w:rFonts w:cs="Arial"/>
          <w:b w:val="0"/>
          <w:sz w:val="22"/>
          <w:szCs w:val="22"/>
        </w:rPr>
        <w:t>Ratios between cohorts (</w:t>
      </w:r>
      <w:r w:rsidR="00111693" w:rsidRPr="00805091">
        <w:rPr>
          <w:rFonts w:cs="Arial"/>
          <w:b w:val="0"/>
          <w:i/>
          <w:sz w:val="22"/>
          <w:szCs w:val="22"/>
        </w:rPr>
        <w:t>R</w:t>
      </w:r>
      <w:r w:rsidRPr="00805091">
        <w:rPr>
          <w:rFonts w:cs="Arial"/>
          <w:b w:val="0"/>
          <w:i/>
          <w:sz w:val="22"/>
          <w:szCs w:val="22"/>
        </w:rPr>
        <w:t>*</w:t>
      </w:r>
      <w:r w:rsidRPr="00805091">
        <w:rPr>
          <w:rFonts w:cs="Arial"/>
          <w:b w:val="0"/>
          <w:sz w:val="22"/>
          <w:szCs w:val="22"/>
        </w:rPr>
        <w:t>) by site, averaged over years and cohorts. Also shown are 95% credibility intervals from MCMC sampling from the posterior distributions.</w:t>
      </w:r>
    </w:p>
    <w:p w:rsidR="00443F30" w:rsidRDefault="00443F30" w:rsidP="00443F30"/>
    <w:p w:rsidR="00443F30" w:rsidRDefault="00994523" w:rsidP="00DA4D16">
      <w:pPr>
        <w:jc w:val="center"/>
      </w:pPr>
      <w:r>
        <w:rPr>
          <w:noProof/>
        </w:rPr>
        <w:lastRenderedPageBreak/>
        <w:drawing>
          <wp:inline distT="0" distB="0" distL="0" distR="0" wp14:anchorId="70567294" wp14:editId="3F7689A8">
            <wp:extent cx="5366385" cy="3421380"/>
            <wp:effectExtent l="0" t="0" r="571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66385" cy="3421380"/>
                    </a:xfrm>
                    <a:prstGeom prst="rect">
                      <a:avLst/>
                    </a:prstGeom>
                    <a:noFill/>
                  </pic:spPr>
                </pic:pic>
              </a:graphicData>
            </a:graphic>
          </wp:inline>
        </w:drawing>
      </w:r>
    </w:p>
    <w:p w:rsidR="00443F30" w:rsidRPr="00805091" w:rsidRDefault="006542A3" w:rsidP="00443F30">
      <w:pPr>
        <w:pStyle w:val="Caption"/>
        <w:rPr>
          <w:rFonts w:cs="Arial"/>
          <w:b w:val="0"/>
          <w:sz w:val="22"/>
          <w:szCs w:val="22"/>
        </w:rPr>
      </w:pPr>
      <w:bookmarkStart w:id="88" w:name="_Toc349043868"/>
      <w:r w:rsidRPr="00805091">
        <w:rPr>
          <w:b w:val="0"/>
          <w:sz w:val="22"/>
          <w:szCs w:val="22"/>
        </w:rPr>
        <w:t xml:space="preserve">Figure </w:t>
      </w:r>
      <w:r w:rsidR="00EE27BC" w:rsidRPr="00805091">
        <w:rPr>
          <w:b w:val="0"/>
          <w:sz w:val="22"/>
          <w:szCs w:val="22"/>
        </w:rPr>
        <w:t>110</w:t>
      </w:r>
      <w:r w:rsidR="00443F30" w:rsidRPr="00805091">
        <w:rPr>
          <w:rFonts w:cs="Arial"/>
          <w:b w:val="0"/>
          <w:sz w:val="22"/>
          <w:szCs w:val="22"/>
        </w:rPr>
        <w:t>. Standardized mean number of lobsters by cohort for Caraquet, Shediac and Fox Harbour from a Bayesian model. Also shown are 95% credibility intervals from MCMC sampling from the posterior distributions.</w:t>
      </w:r>
      <w:bookmarkEnd w:id="88"/>
      <w:r w:rsidR="00443F30" w:rsidRPr="00805091">
        <w:rPr>
          <w:rFonts w:cs="Arial"/>
          <w:b w:val="0"/>
          <w:sz w:val="22"/>
          <w:szCs w:val="22"/>
        </w:rPr>
        <w:t xml:space="preserve"> </w:t>
      </w:r>
    </w:p>
    <w:p w:rsidR="00D4568F" w:rsidRDefault="00111693" w:rsidP="00453622">
      <w:pPr>
        <w:pStyle w:val="Caption"/>
        <w:rPr>
          <w:color w:val="FF0000"/>
        </w:rPr>
      </w:pPr>
      <w:bookmarkStart w:id="89" w:name="_Ref346701575"/>
      <w:bookmarkStart w:id="90" w:name="_Toc349043869"/>
      <w:r>
        <w:rPr>
          <w:noProof/>
          <w:color w:val="FF0000"/>
        </w:rPr>
        <w:drawing>
          <wp:inline distT="0" distB="0" distL="0" distR="0" wp14:anchorId="5FCE5AB0" wp14:editId="0A79FDD6">
            <wp:extent cx="6044540" cy="346340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050981" cy="3467100"/>
                    </a:xfrm>
                    <a:prstGeom prst="rect">
                      <a:avLst/>
                    </a:prstGeom>
                    <a:noFill/>
                  </pic:spPr>
                </pic:pic>
              </a:graphicData>
            </a:graphic>
          </wp:inline>
        </w:drawing>
      </w:r>
    </w:p>
    <w:p w:rsidR="006542A3" w:rsidRPr="00805091" w:rsidRDefault="00EE27BC" w:rsidP="00453622">
      <w:pPr>
        <w:pStyle w:val="Caption"/>
      </w:pPr>
      <w:r w:rsidRPr="00805091">
        <w:rPr>
          <w:b w:val="0"/>
          <w:sz w:val="22"/>
          <w:szCs w:val="22"/>
        </w:rPr>
        <w:t>Figure 111</w:t>
      </w:r>
      <w:r w:rsidR="006542A3" w:rsidRPr="00805091">
        <w:rPr>
          <w:b w:val="0"/>
          <w:sz w:val="22"/>
          <w:szCs w:val="22"/>
        </w:rPr>
        <w:t xml:space="preserve">. </w:t>
      </w:r>
      <w:r w:rsidR="004B6606" w:rsidRPr="00805091">
        <w:rPr>
          <w:rFonts w:cs="Arial"/>
          <w:b w:val="0"/>
          <w:sz w:val="22"/>
          <w:szCs w:val="22"/>
        </w:rPr>
        <w:t>Ratios between cohorts (</w:t>
      </w:r>
      <w:r w:rsidR="00111693" w:rsidRPr="00805091">
        <w:rPr>
          <w:rFonts w:cs="Arial"/>
          <w:b w:val="0"/>
          <w:i/>
          <w:sz w:val="22"/>
          <w:szCs w:val="22"/>
        </w:rPr>
        <w:t>R</w:t>
      </w:r>
      <w:r w:rsidR="004B6606" w:rsidRPr="00805091">
        <w:rPr>
          <w:rFonts w:cs="Arial"/>
          <w:b w:val="0"/>
          <w:i/>
          <w:sz w:val="22"/>
          <w:szCs w:val="22"/>
        </w:rPr>
        <w:t>*)</w:t>
      </w:r>
      <w:r w:rsidR="004B6606" w:rsidRPr="00805091">
        <w:rPr>
          <w:rFonts w:cs="Arial"/>
          <w:b w:val="0"/>
          <w:sz w:val="22"/>
          <w:szCs w:val="22"/>
        </w:rPr>
        <w:t xml:space="preserve"> by year, averaged over sites and cohorts. Also shown are 95% credibility intervals from MCMC sampling from the posterior distributions.</w:t>
      </w:r>
    </w:p>
    <w:p w:rsidR="00D50182" w:rsidRPr="00E92752" w:rsidRDefault="00994523" w:rsidP="00DA4D16">
      <w:pPr>
        <w:jc w:val="center"/>
      </w:pPr>
      <w:bookmarkStart w:id="91" w:name="_Ref346021486"/>
      <w:bookmarkEnd w:id="89"/>
      <w:bookmarkEnd w:id="90"/>
      <w:r>
        <w:rPr>
          <w:noProof/>
        </w:rPr>
        <w:lastRenderedPageBreak/>
        <w:drawing>
          <wp:inline distT="0" distB="0" distL="0" distR="0" wp14:anchorId="0530692A" wp14:editId="2D3F14E6">
            <wp:extent cx="6009005"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009005" cy="2971800"/>
                    </a:xfrm>
                    <a:prstGeom prst="rect">
                      <a:avLst/>
                    </a:prstGeom>
                    <a:noFill/>
                  </pic:spPr>
                </pic:pic>
              </a:graphicData>
            </a:graphic>
          </wp:inline>
        </w:drawing>
      </w:r>
    </w:p>
    <w:p w:rsidR="00D50182" w:rsidRPr="00805091" w:rsidRDefault="00D50182" w:rsidP="00D50182">
      <w:pPr>
        <w:pStyle w:val="Caption"/>
        <w:rPr>
          <w:rFonts w:cs="Arial"/>
          <w:b w:val="0"/>
          <w:sz w:val="22"/>
          <w:szCs w:val="22"/>
        </w:rPr>
      </w:pPr>
      <w:bookmarkStart w:id="92" w:name="_Ref348776047"/>
      <w:bookmarkStart w:id="93" w:name="_Toc349043872"/>
      <w:r w:rsidRPr="00805091">
        <w:rPr>
          <w:b w:val="0"/>
          <w:sz w:val="22"/>
          <w:szCs w:val="22"/>
        </w:rPr>
        <w:t>Figure</w:t>
      </w:r>
      <w:r w:rsidR="00EC41B1" w:rsidRPr="00805091">
        <w:rPr>
          <w:b w:val="0"/>
          <w:sz w:val="22"/>
          <w:szCs w:val="22"/>
        </w:rPr>
        <w:t xml:space="preserve"> </w:t>
      </w:r>
      <w:bookmarkEnd w:id="92"/>
      <w:r w:rsidR="007E710E" w:rsidRPr="00805091">
        <w:rPr>
          <w:b w:val="0"/>
          <w:sz w:val="22"/>
          <w:szCs w:val="22"/>
        </w:rPr>
        <w:t>112</w:t>
      </w:r>
      <w:r w:rsidRPr="00805091">
        <w:rPr>
          <w:rFonts w:cs="Arial"/>
          <w:b w:val="0"/>
          <w:sz w:val="22"/>
          <w:szCs w:val="22"/>
        </w:rPr>
        <w:t>.</w:t>
      </w:r>
      <w:r w:rsidR="001B0D39" w:rsidRPr="00805091">
        <w:rPr>
          <w:rFonts w:cs="Arial"/>
          <w:b w:val="0"/>
          <w:sz w:val="22"/>
          <w:szCs w:val="22"/>
        </w:rPr>
        <w:t xml:space="preserve"> </w:t>
      </w:r>
      <w:r w:rsidRPr="00805091">
        <w:rPr>
          <w:rFonts w:cs="Arial"/>
          <w:b w:val="0"/>
          <w:sz w:val="22"/>
          <w:szCs w:val="22"/>
        </w:rPr>
        <w:t xml:space="preserve">Empirical means for </w:t>
      </w:r>
      <w:r w:rsidR="009F3DC1" w:rsidRPr="00805091">
        <w:rPr>
          <w:rFonts w:cs="Arial"/>
          <w:b w:val="0"/>
          <w:sz w:val="22"/>
          <w:szCs w:val="22"/>
        </w:rPr>
        <w:t xml:space="preserve">the </w:t>
      </w:r>
      <w:r w:rsidR="005327E6" w:rsidRPr="00805091">
        <w:rPr>
          <w:rFonts w:cs="Arial"/>
          <w:b w:val="0"/>
          <w:sz w:val="22"/>
          <w:szCs w:val="22"/>
        </w:rPr>
        <w:t>abundance</w:t>
      </w:r>
      <w:r w:rsidR="009F3DC1" w:rsidRPr="00805091">
        <w:rPr>
          <w:rFonts w:cs="Arial"/>
          <w:b w:val="0"/>
          <w:sz w:val="22"/>
          <w:szCs w:val="22"/>
        </w:rPr>
        <w:t xml:space="preserve"> of </w:t>
      </w:r>
      <w:r w:rsidRPr="00805091">
        <w:rPr>
          <w:rFonts w:cs="Arial"/>
          <w:b w:val="0"/>
          <w:sz w:val="22"/>
          <w:szCs w:val="22"/>
        </w:rPr>
        <w:t>berried females</w:t>
      </w:r>
      <w:r w:rsidR="00D97815" w:rsidRPr="00805091">
        <w:rPr>
          <w:rFonts w:cs="Arial"/>
          <w:b w:val="0"/>
          <w:sz w:val="22"/>
          <w:szCs w:val="22"/>
        </w:rPr>
        <w:t xml:space="preserve"> observed</w:t>
      </w:r>
      <w:r w:rsidRPr="00805091">
        <w:rPr>
          <w:rFonts w:cs="Arial"/>
          <w:b w:val="0"/>
          <w:sz w:val="22"/>
          <w:szCs w:val="22"/>
        </w:rPr>
        <w:t xml:space="preserve"> from </w:t>
      </w:r>
      <w:r w:rsidR="00D97815" w:rsidRPr="00805091">
        <w:rPr>
          <w:rFonts w:cs="Arial"/>
          <w:b w:val="0"/>
          <w:sz w:val="22"/>
          <w:szCs w:val="22"/>
        </w:rPr>
        <w:t xml:space="preserve">SCUBA surveys in </w:t>
      </w:r>
      <w:r w:rsidRPr="00805091">
        <w:rPr>
          <w:rFonts w:cs="Arial"/>
          <w:b w:val="0"/>
          <w:sz w:val="22"/>
          <w:szCs w:val="22"/>
        </w:rPr>
        <w:t xml:space="preserve">Caraquet between 2003 and 2012 showing an increase in egg production. </w:t>
      </w:r>
      <w:r w:rsidR="009F3DC1" w:rsidRPr="00805091">
        <w:rPr>
          <w:rFonts w:cs="Arial"/>
          <w:b w:val="0"/>
          <w:sz w:val="22"/>
          <w:szCs w:val="22"/>
        </w:rPr>
        <w:t>The proportion of berried females ranging from 70 to 75 mm of carapace length (CL) between 2007 and 2012 is also shown</w:t>
      </w:r>
      <w:r w:rsidRPr="00805091">
        <w:rPr>
          <w:rFonts w:cs="Arial"/>
          <w:b w:val="0"/>
          <w:sz w:val="22"/>
          <w:szCs w:val="22"/>
        </w:rPr>
        <w:t>.</w:t>
      </w:r>
      <w:bookmarkEnd w:id="93"/>
      <w:r w:rsidR="009F3DC1" w:rsidRPr="00805091">
        <w:rPr>
          <w:rFonts w:cs="Arial"/>
          <w:b w:val="0"/>
          <w:sz w:val="22"/>
          <w:szCs w:val="22"/>
        </w:rPr>
        <w:t xml:space="preserve"> This size range represents </w:t>
      </w:r>
      <w:r w:rsidR="00763196" w:rsidRPr="00805091">
        <w:rPr>
          <w:rFonts w:cs="Arial"/>
          <w:b w:val="0"/>
          <w:sz w:val="22"/>
          <w:szCs w:val="22"/>
        </w:rPr>
        <w:t xml:space="preserve">the contribution to egg production related to the increase of </w:t>
      </w:r>
      <w:r w:rsidR="009F3DC1" w:rsidRPr="00805091">
        <w:rPr>
          <w:rFonts w:cs="Arial"/>
          <w:b w:val="0"/>
          <w:sz w:val="22"/>
          <w:szCs w:val="22"/>
        </w:rPr>
        <w:t xml:space="preserve">the minimum </w:t>
      </w:r>
      <w:r w:rsidR="00763196" w:rsidRPr="00805091">
        <w:rPr>
          <w:rFonts w:cs="Arial"/>
          <w:b w:val="0"/>
          <w:sz w:val="22"/>
          <w:szCs w:val="22"/>
        </w:rPr>
        <w:t xml:space="preserve">legal </w:t>
      </w:r>
      <w:r w:rsidR="009F3DC1" w:rsidRPr="00805091">
        <w:rPr>
          <w:rFonts w:cs="Arial"/>
          <w:b w:val="0"/>
          <w:sz w:val="22"/>
          <w:szCs w:val="22"/>
        </w:rPr>
        <w:t xml:space="preserve">size </w:t>
      </w:r>
      <w:r w:rsidR="00763196" w:rsidRPr="00805091">
        <w:rPr>
          <w:rFonts w:cs="Arial"/>
          <w:b w:val="0"/>
          <w:sz w:val="22"/>
          <w:szCs w:val="22"/>
        </w:rPr>
        <w:t>by 1 mm per year starting at 70 mm CL in 2007</w:t>
      </w:r>
      <w:r w:rsidR="009F3DC1" w:rsidRPr="00805091">
        <w:rPr>
          <w:rFonts w:cs="Arial"/>
          <w:b w:val="0"/>
          <w:sz w:val="22"/>
          <w:szCs w:val="22"/>
        </w:rPr>
        <w:t>.</w:t>
      </w:r>
      <w:r w:rsidRPr="00805091">
        <w:rPr>
          <w:rFonts w:cs="Arial"/>
          <w:b w:val="0"/>
          <w:sz w:val="22"/>
          <w:szCs w:val="22"/>
        </w:rPr>
        <w:t xml:space="preserve"> </w:t>
      </w:r>
    </w:p>
    <w:p w:rsidR="006B0910" w:rsidRPr="006B0910" w:rsidRDefault="006B0910" w:rsidP="006B0910"/>
    <w:p w:rsidR="006B0910" w:rsidRDefault="00994523" w:rsidP="00DA4D16">
      <w:pPr>
        <w:jc w:val="center"/>
      </w:pPr>
      <w:r>
        <w:rPr>
          <w:noProof/>
        </w:rPr>
        <w:drawing>
          <wp:inline distT="0" distB="0" distL="0" distR="0" wp14:anchorId="68118E93" wp14:editId="04978123">
            <wp:extent cx="6009005" cy="3436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09005" cy="3436620"/>
                    </a:xfrm>
                    <a:prstGeom prst="rect">
                      <a:avLst/>
                    </a:prstGeom>
                    <a:noFill/>
                  </pic:spPr>
                </pic:pic>
              </a:graphicData>
            </a:graphic>
          </wp:inline>
        </w:drawing>
      </w:r>
    </w:p>
    <w:p w:rsidR="006B0910" w:rsidRPr="00805091" w:rsidRDefault="006B0910" w:rsidP="006B0910">
      <w:pPr>
        <w:pStyle w:val="Caption"/>
        <w:rPr>
          <w:rFonts w:cs="Arial"/>
          <w:b w:val="0"/>
          <w:sz w:val="22"/>
          <w:szCs w:val="22"/>
        </w:rPr>
      </w:pPr>
      <w:bookmarkStart w:id="94" w:name="_Ref348776236"/>
      <w:bookmarkStart w:id="95" w:name="_Toc349043873"/>
      <w:r w:rsidRPr="00805091">
        <w:rPr>
          <w:b w:val="0"/>
          <w:sz w:val="22"/>
          <w:szCs w:val="22"/>
        </w:rPr>
        <w:lastRenderedPageBreak/>
        <w:t>Figure</w:t>
      </w:r>
      <w:r w:rsidR="00EC41B1" w:rsidRPr="00805091">
        <w:rPr>
          <w:b w:val="0"/>
          <w:sz w:val="22"/>
          <w:szCs w:val="22"/>
        </w:rPr>
        <w:t xml:space="preserve"> </w:t>
      </w:r>
      <w:bookmarkEnd w:id="94"/>
      <w:r w:rsidR="007E710E" w:rsidRPr="00805091">
        <w:rPr>
          <w:b w:val="0"/>
          <w:sz w:val="22"/>
          <w:szCs w:val="22"/>
        </w:rPr>
        <w:t>113</w:t>
      </w:r>
      <w:r w:rsidRPr="00805091">
        <w:rPr>
          <w:rFonts w:cs="Arial"/>
          <w:b w:val="0"/>
          <w:sz w:val="22"/>
          <w:szCs w:val="22"/>
        </w:rPr>
        <w:t>. Standardized mean number of lobsters by year for cohort 1 for Caraquet, Shediac and Fox Harbour (from a Bayesian model). Also shown are 95% credibility intervals from MCMC sampling from the posterior distributions for the estimates from the Bayesian model.</w:t>
      </w:r>
      <w:bookmarkEnd w:id="95"/>
    </w:p>
    <w:p w:rsidR="006B0910" w:rsidRDefault="00994523" w:rsidP="006B0910">
      <w:r>
        <w:rPr>
          <w:noProof/>
        </w:rPr>
        <w:drawing>
          <wp:inline distT="0" distB="0" distL="0" distR="0" wp14:anchorId="4341C620" wp14:editId="4D5A8C1F">
            <wp:extent cx="592582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25820" cy="2743200"/>
                    </a:xfrm>
                    <a:prstGeom prst="rect">
                      <a:avLst/>
                    </a:prstGeom>
                    <a:noFill/>
                  </pic:spPr>
                </pic:pic>
              </a:graphicData>
            </a:graphic>
          </wp:inline>
        </w:drawing>
      </w:r>
    </w:p>
    <w:p w:rsidR="006B0910" w:rsidRPr="00805091" w:rsidRDefault="006B0910" w:rsidP="006B0910">
      <w:pPr>
        <w:pStyle w:val="Caption"/>
        <w:rPr>
          <w:rFonts w:cs="Arial"/>
          <w:b w:val="0"/>
          <w:sz w:val="22"/>
          <w:szCs w:val="22"/>
        </w:rPr>
      </w:pPr>
      <w:bookmarkStart w:id="96" w:name="_Ref348776262"/>
      <w:bookmarkStart w:id="97" w:name="_Toc349043874"/>
      <w:r w:rsidRPr="00805091">
        <w:rPr>
          <w:b w:val="0"/>
          <w:sz w:val="22"/>
          <w:szCs w:val="22"/>
        </w:rPr>
        <w:t>Figure</w:t>
      </w:r>
      <w:r w:rsidR="00EC41B1" w:rsidRPr="00805091">
        <w:rPr>
          <w:b w:val="0"/>
          <w:sz w:val="22"/>
          <w:szCs w:val="22"/>
        </w:rPr>
        <w:t xml:space="preserve"> </w:t>
      </w:r>
      <w:bookmarkEnd w:id="96"/>
      <w:r w:rsidR="007E710E" w:rsidRPr="00805091">
        <w:rPr>
          <w:b w:val="0"/>
          <w:sz w:val="22"/>
          <w:szCs w:val="22"/>
        </w:rPr>
        <w:t>114</w:t>
      </w:r>
      <w:r w:rsidRPr="00805091">
        <w:rPr>
          <w:rFonts w:cs="Arial"/>
          <w:b w:val="0"/>
          <w:sz w:val="22"/>
          <w:szCs w:val="22"/>
        </w:rPr>
        <w:t xml:space="preserve">. Empirical mean number of </w:t>
      </w:r>
      <w:r w:rsidR="00006DEA" w:rsidRPr="00805091">
        <w:rPr>
          <w:rFonts w:cs="Arial"/>
          <w:b w:val="0"/>
          <w:sz w:val="22"/>
          <w:szCs w:val="22"/>
        </w:rPr>
        <w:t>1-</w:t>
      </w:r>
      <w:r w:rsidRPr="00805091">
        <w:rPr>
          <w:rFonts w:cs="Arial"/>
          <w:b w:val="0"/>
          <w:sz w:val="22"/>
          <w:szCs w:val="22"/>
        </w:rPr>
        <w:t xml:space="preserve">year old lobsters based on SCUBA data for sites outside central Northumberland Strait from </w:t>
      </w:r>
      <w:r w:rsidR="00C54844" w:rsidRPr="00805091">
        <w:rPr>
          <w:rFonts w:cs="Arial"/>
          <w:b w:val="0"/>
          <w:sz w:val="22"/>
          <w:szCs w:val="22"/>
        </w:rPr>
        <w:t xml:space="preserve">sub-region </w:t>
      </w:r>
      <w:r w:rsidRPr="00805091">
        <w:rPr>
          <w:rFonts w:cs="Arial"/>
          <w:b w:val="0"/>
          <w:sz w:val="22"/>
          <w:szCs w:val="22"/>
        </w:rPr>
        <w:t xml:space="preserve">23BC (Pointe-Verte; </w:t>
      </w:r>
      <w:r w:rsidR="00C54844" w:rsidRPr="00805091">
        <w:rPr>
          <w:rFonts w:cs="Arial"/>
          <w:b w:val="0"/>
          <w:sz w:val="22"/>
          <w:szCs w:val="22"/>
        </w:rPr>
        <w:t>PV</w:t>
      </w:r>
      <w:r w:rsidRPr="00805091">
        <w:rPr>
          <w:rFonts w:cs="Arial"/>
          <w:b w:val="0"/>
          <w:sz w:val="22"/>
          <w:szCs w:val="22"/>
        </w:rPr>
        <w:t xml:space="preserve">: Grande-Anse; </w:t>
      </w:r>
      <w:r w:rsidR="00C54844" w:rsidRPr="00805091">
        <w:rPr>
          <w:rFonts w:cs="Arial"/>
          <w:b w:val="0"/>
          <w:sz w:val="22"/>
          <w:szCs w:val="22"/>
        </w:rPr>
        <w:t>GA</w:t>
      </w:r>
      <w:r w:rsidRPr="00805091">
        <w:rPr>
          <w:rFonts w:cs="Arial"/>
          <w:b w:val="0"/>
          <w:sz w:val="22"/>
          <w:szCs w:val="22"/>
        </w:rPr>
        <w:t xml:space="preserve">: Caraquet; </w:t>
      </w:r>
      <w:r w:rsidR="00C54844" w:rsidRPr="00805091">
        <w:rPr>
          <w:rFonts w:cs="Arial"/>
          <w:b w:val="0"/>
          <w:sz w:val="22"/>
          <w:szCs w:val="22"/>
        </w:rPr>
        <w:t>CR</w:t>
      </w:r>
      <w:r w:rsidRPr="00805091">
        <w:rPr>
          <w:rFonts w:cs="Arial"/>
          <w:b w:val="0"/>
          <w:sz w:val="22"/>
          <w:szCs w:val="22"/>
        </w:rPr>
        <w:t xml:space="preserve">), </w:t>
      </w:r>
      <w:r w:rsidR="00C54844" w:rsidRPr="00805091">
        <w:rPr>
          <w:rFonts w:cs="Arial"/>
          <w:b w:val="0"/>
          <w:sz w:val="22"/>
          <w:szCs w:val="22"/>
        </w:rPr>
        <w:t xml:space="preserve">sub-region </w:t>
      </w:r>
      <w:r w:rsidRPr="00805091">
        <w:rPr>
          <w:rFonts w:cs="Arial"/>
          <w:b w:val="0"/>
          <w:sz w:val="22"/>
          <w:szCs w:val="22"/>
        </w:rPr>
        <w:t xml:space="preserve">23G (Neguac; </w:t>
      </w:r>
      <w:r w:rsidR="00C54844" w:rsidRPr="00805091">
        <w:rPr>
          <w:rFonts w:cs="Arial"/>
          <w:b w:val="0"/>
          <w:sz w:val="22"/>
          <w:szCs w:val="22"/>
        </w:rPr>
        <w:t>NG</w:t>
      </w:r>
      <w:r w:rsidRPr="00805091">
        <w:rPr>
          <w:rFonts w:cs="Arial"/>
          <w:b w:val="0"/>
          <w:sz w:val="22"/>
          <w:szCs w:val="22"/>
        </w:rPr>
        <w:t xml:space="preserve">), and </w:t>
      </w:r>
      <w:r w:rsidR="00C54844" w:rsidRPr="00805091">
        <w:rPr>
          <w:rFonts w:cs="Arial"/>
          <w:b w:val="0"/>
          <w:sz w:val="22"/>
          <w:szCs w:val="22"/>
        </w:rPr>
        <w:t xml:space="preserve">sub-region </w:t>
      </w:r>
      <w:r w:rsidRPr="00805091">
        <w:rPr>
          <w:rFonts w:cs="Arial"/>
          <w:b w:val="0"/>
          <w:sz w:val="22"/>
          <w:szCs w:val="22"/>
        </w:rPr>
        <w:t xml:space="preserve">25N (Richibucto; </w:t>
      </w:r>
      <w:r w:rsidR="00C54844" w:rsidRPr="00805091">
        <w:rPr>
          <w:rFonts w:cs="Arial"/>
          <w:b w:val="0"/>
          <w:sz w:val="22"/>
          <w:szCs w:val="22"/>
        </w:rPr>
        <w:t>RI</w:t>
      </w:r>
      <w:r w:rsidRPr="00805091">
        <w:rPr>
          <w:rFonts w:cs="Arial"/>
          <w:b w:val="0"/>
          <w:sz w:val="22"/>
          <w:szCs w:val="22"/>
        </w:rPr>
        <w:t>) .</w:t>
      </w:r>
      <w:bookmarkEnd w:id="97"/>
    </w:p>
    <w:p w:rsidR="006B0910" w:rsidRDefault="006B0910" w:rsidP="006B0910"/>
    <w:p w:rsidR="006B0910" w:rsidRPr="00475ED4" w:rsidRDefault="006B0910" w:rsidP="006B0910"/>
    <w:p w:rsidR="006B0910" w:rsidRDefault="00994523" w:rsidP="00DA4D16">
      <w:pPr>
        <w:jc w:val="center"/>
      </w:pPr>
      <w:r>
        <w:rPr>
          <w:noProof/>
        </w:rPr>
        <w:drawing>
          <wp:inline distT="0" distB="0" distL="0" distR="0" wp14:anchorId="25BE5A94" wp14:editId="12A5A707">
            <wp:extent cx="6012180" cy="274320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6012180" cy="2743200"/>
                    </a:xfrm>
                    <a:prstGeom prst="rect">
                      <a:avLst/>
                    </a:prstGeom>
                    <a:noFill/>
                  </pic:spPr>
                </pic:pic>
              </a:graphicData>
            </a:graphic>
          </wp:inline>
        </w:drawing>
      </w:r>
    </w:p>
    <w:p w:rsidR="006B0910" w:rsidRDefault="006B0910" w:rsidP="006B0910"/>
    <w:p w:rsidR="006B0910" w:rsidRPr="00805091" w:rsidRDefault="006B0910" w:rsidP="006B0910">
      <w:pPr>
        <w:pStyle w:val="Caption"/>
        <w:rPr>
          <w:rFonts w:cs="Arial"/>
          <w:b w:val="0"/>
          <w:sz w:val="22"/>
          <w:szCs w:val="22"/>
        </w:rPr>
      </w:pPr>
      <w:bookmarkStart w:id="98" w:name="_Ref348776304"/>
      <w:bookmarkStart w:id="99" w:name="_Toc349043875"/>
      <w:r w:rsidRPr="00805091">
        <w:rPr>
          <w:b w:val="0"/>
          <w:sz w:val="22"/>
          <w:szCs w:val="22"/>
        </w:rPr>
        <w:t>Figure</w:t>
      </w:r>
      <w:r w:rsidR="00EC41B1" w:rsidRPr="00805091">
        <w:rPr>
          <w:b w:val="0"/>
          <w:sz w:val="22"/>
          <w:szCs w:val="22"/>
        </w:rPr>
        <w:t xml:space="preserve"> </w:t>
      </w:r>
      <w:bookmarkEnd w:id="98"/>
      <w:r w:rsidR="007E710E" w:rsidRPr="00805091">
        <w:rPr>
          <w:b w:val="0"/>
          <w:sz w:val="22"/>
          <w:szCs w:val="22"/>
        </w:rPr>
        <w:t>115</w:t>
      </w:r>
      <w:r w:rsidRPr="00805091">
        <w:rPr>
          <w:rFonts w:cs="Arial"/>
          <w:b w:val="0"/>
          <w:sz w:val="22"/>
          <w:szCs w:val="22"/>
        </w:rPr>
        <w:t xml:space="preserve">. Empirical mean number of </w:t>
      </w:r>
      <w:r w:rsidR="00006DEA" w:rsidRPr="00805091">
        <w:rPr>
          <w:rFonts w:cs="Arial"/>
          <w:b w:val="0"/>
          <w:sz w:val="22"/>
          <w:szCs w:val="22"/>
        </w:rPr>
        <w:t>1-</w:t>
      </w:r>
      <w:r w:rsidRPr="00805091">
        <w:rPr>
          <w:rFonts w:cs="Arial"/>
          <w:b w:val="0"/>
          <w:sz w:val="22"/>
          <w:szCs w:val="22"/>
        </w:rPr>
        <w:t xml:space="preserve">year old lobsters based on SCUBA data for sites inside central Northumberland Strait from </w:t>
      </w:r>
      <w:r w:rsidR="00C54844" w:rsidRPr="00805091">
        <w:rPr>
          <w:rFonts w:cs="Arial"/>
          <w:b w:val="0"/>
          <w:sz w:val="22"/>
          <w:szCs w:val="22"/>
        </w:rPr>
        <w:t xml:space="preserve">sub-region </w:t>
      </w:r>
      <w:r w:rsidRPr="00805091">
        <w:rPr>
          <w:rFonts w:cs="Arial"/>
          <w:b w:val="0"/>
          <w:sz w:val="22"/>
          <w:szCs w:val="22"/>
        </w:rPr>
        <w:t xml:space="preserve">25S (Cocagne; </w:t>
      </w:r>
      <w:r w:rsidR="00C54844" w:rsidRPr="00805091">
        <w:rPr>
          <w:rFonts w:cs="Arial"/>
          <w:b w:val="0"/>
          <w:sz w:val="22"/>
          <w:szCs w:val="22"/>
        </w:rPr>
        <w:t>CG</w:t>
      </w:r>
      <w:r w:rsidRPr="00805091">
        <w:rPr>
          <w:rFonts w:cs="Arial"/>
          <w:b w:val="0"/>
          <w:sz w:val="22"/>
          <w:szCs w:val="22"/>
        </w:rPr>
        <w:t>: Shediac;</w:t>
      </w:r>
      <w:r w:rsidR="00576EDC" w:rsidRPr="00805091">
        <w:rPr>
          <w:rFonts w:cs="Arial"/>
          <w:b w:val="0"/>
          <w:sz w:val="22"/>
          <w:szCs w:val="22"/>
        </w:rPr>
        <w:t xml:space="preserve"> </w:t>
      </w:r>
      <w:r w:rsidR="00C54844" w:rsidRPr="00805091">
        <w:rPr>
          <w:rFonts w:cs="Arial"/>
          <w:b w:val="0"/>
          <w:sz w:val="22"/>
          <w:szCs w:val="22"/>
        </w:rPr>
        <w:t>SH</w:t>
      </w:r>
      <w:r w:rsidRPr="00805091">
        <w:rPr>
          <w:rFonts w:cs="Arial"/>
          <w:b w:val="0"/>
          <w:sz w:val="22"/>
          <w:szCs w:val="22"/>
        </w:rPr>
        <w:t xml:space="preserve">: Robichaud; </w:t>
      </w:r>
      <w:r w:rsidR="00C54844" w:rsidRPr="00805091">
        <w:rPr>
          <w:rFonts w:cs="Arial"/>
          <w:b w:val="0"/>
          <w:sz w:val="22"/>
          <w:szCs w:val="22"/>
        </w:rPr>
        <w:t>RO</w:t>
      </w:r>
      <w:r w:rsidRPr="00805091">
        <w:rPr>
          <w:rFonts w:cs="Arial"/>
          <w:b w:val="0"/>
          <w:sz w:val="22"/>
          <w:szCs w:val="22"/>
        </w:rPr>
        <w:t xml:space="preserve">), and </w:t>
      </w:r>
      <w:r w:rsidR="00C54844" w:rsidRPr="00805091">
        <w:rPr>
          <w:rFonts w:cs="Arial"/>
          <w:b w:val="0"/>
          <w:sz w:val="22"/>
          <w:szCs w:val="22"/>
        </w:rPr>
        <w:t xml:space="preserve"> sub-region </w:t>
      </w:r>
      <w:r w:rsidRPr="00805091">
        <w:rPr>
          <w:rFonts w:cs="Arial"/>
          <w:b w:val="0"/>
          <w:sz w:val="22"/>
          <w:szCs w:val="22"/>
        </w:rPr>
        <w:t xml:space="preserve">26ANS (Fox Harbour; </w:t>
      </w:r>
      <w:r w:rsidR="00C54844" w:rsidRPr="00805091">
        <w:rPr>
          <w:rFonts w:cs="Arial"/>
          <w:b w:val="0"/>
          <w:sz w:val="22"/>
          <w:szCs w:val="22"/>
        </w:rPr>
        <w:t>FH</w:t>
      </w:r>
      <w:r w:rsidRPr="00805091">
        <w:rPr>
          <w:rFonts w:cs="Arial"/>
          <w:b w:val="0"/>
          <w:sz w:val="22"/>
          <w:szCs w:val="22"/>
        </w:rPr>
        <w:t xml:space="preserve">: </w:t>
      </w:r>
      <w:r w:rsidR="00C54844" w:rsidRPr="00805091">
        <w:rPr>
          <w:rFonts w:cs="Arial"/>
          <w:b w:val="0"/>
          <w:sz w:val="22"/>
          <w:szCs w:val="22"/>
        </w:rPr>
        <w:t>Toney River</w:t>
      </w:r>
      <w:r w:rsidRPr="00805091">
        <w:rPr>
          <w:rFonts w:cs="Arial"/>
          <w:b w:val="0"/>
          <w:sz w:val="22"/>
          <w:szCs w:val="22"/>
        </w:rPr>
        <w:t xml:space="preserve">; </w:t>
      </w:r>
      <w:r w:rsidR="00C54844" w:rsidRPr="00805091">
        <w:rPr>
          <w:rFonts w:cs="Arial"/>
          <w:b w:val="0"/>
          <w:sz w:val="22"/>
          <w:szCs w:val="22"/>
        </w:rPr>
        <w:t>TR</w:t>
      </w:r>
      <w:r w:rsidRPr="00805091">
        <w:rPr>
          <w:rFonts w:cs="Arial"/>
          <w:b w:val="0"/>
          <w:sz w:val="22"/>
          <w:szCs w:val="22"/>
        </w:rPr>
        <w:t>).</w:t>
      </w:r>
      <w:bookmarkEnd w:id="99"/>
    </w:p>
    <w:p w:rsidR="006B0910" w:rsidRDefault="006B0910" w:rsidP="006B0910"/>
    <w:p w:rsidR="006B0910" w:rsidRDefault="006B0910" w:rsidP="00DA4D16">
      <w:pPr>
        <w:jc w:val="center"/>
      </w:pPr>
    </w:p>
    <w:p w:rsidR="00F25836" w:rsidRDefault="00F25836" w:rsidP="0002086B">
      <w:pPr>
        <w:pStyle w:val="Caption"/>
        <w:rPr>
          <w:b w:val="0"/>
          <w:sz w:val="22"/>
          <w:szCs w:val="22"/>
        </w:rPr>
      </w:pPr>
      <w:bookmarkStart w:id="100" w:name="_Ref348776349"/>
      <w:bookmarkStart w:id="101" w:name="_Toc349043876"/>
    </w:p>
    <w:p w:rsidR="00F25836" w:rsidRDefault="00994523" w:rsidP="0002086B">
      <w:pPr>
        <w:pStyle w:val="Caption"/>
        <w:rPr>
          <w:b w:val="0"/>
          <w:sz w:val="22"/>
          <w:szCs w:val="22"/>
        </w:rPr>
      </w:pPr>
      <w:r>
        <w:rPr>
          <w:b w:val="0"/>
          <w:noProof/>
          <w:sz w:val="22"/>
          <w:szCs w:val="22"/>
        </w:rPr>
        <w:drawing>
          <wp:inline distT="0" distB="0" distL="0" distR="0" wp14:anchorId="7805610D" wp14:editId="016921B1">
            <wp:extent cx="5949315" cy="29260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49315" cy="2926080"/>
                    </a:xfrm>
                    <a:prstGeom prst="rect">
                      <a:avLst/>
                    </a:prstGeom>
                    <a:noFill/>
                  </pic:spPr>
                </pic:pic>
              </a:graphicData>
            </a:graphic>
          </wp:inline>
        </w:drawing>
      </w:r>
    </w:p>
    <w:p w:rsidR="00BF1299" w:rsidRPr="00805091" w:rsidRDefault="006B0910" w:rsidP="0002086B">
      <w:pPr>
        <w:pStyle w:val="Caption"/>
        <w:rPr>
          <w:rFonts w:cs="Arial"/>
          <w:b w:val="0"/>
          <w:sz w:val="22"/>
          <w:szCs w:val="22"/>
        </w:rPr>
      </w:pPr>
      <w:r w:rsidRPr="00805091">
        <w:rPr>
          <w:b w:val="0"/>
          <w:sz w:val="22"/>
          <w:szCs w:val="22"/>
        </w:rPr>
        <w:t>Figure</w:t>
      </w:r>
      <w:r w:rsidR="00EC41B1" w:rsidRPr="00805091">
        <w:rPr>
          <w:b w:val="0"/>
          <w:sz w:val="22"/>
          <w:szCs w:val="22"/>
        </w:rPr>
        <w:t xml:space="preserve"> </w:t>
      </w:r>
      <w:bookmarkEnd w:id="100"/>
      <w:r w:rsidR="007E710E" w:rsidRPr="00805091">
        <w:rPr>
          <w:b w:val="0"/>
          <w:sz w:val="22"/>
          <w:szCs w:val="22"/>
        </w:rPr>
        <w:t>116</w:t>
      </w:r>
      <w:r w:rsidRPr="00805091">
        <w:rPr>
          <w:rFonts w:cs="Arial"/>
          <w:b w:val="0"/>
          <w:sz w:val="22"/>
          <w:szCs w:val="22"/>
        </w:rPr>
        <w:t xml:space="preserve">. Empirical means for cohort 1 </w:t>
      </w:r>
      <w:r w:rsidR="00AB13F1" w:rsidRPr="00805091">
        <w:rPr>
          <w:rFonts w:cs="Arial"/>
          <w:b w:val="0"/>
          <w:sz w:val="22"/>
          <w:szCs w:val="22"/>
        </w:rPr>
        <w:t xml:space="preserve">lobsters </w:t>
      </w:r>
      <w:r w:rsidRPr="00805091">
        <w:rPr>
          <w:rFonts w:cs="Arial"/>
          <w:b w:val="0"/>
          <w:sz w:val="22"/>
          <w:szCs w:val="22"/>
        </w:rPr>
        <w:t xml:space="preserve">from </w:t>
      </w:r>
      <w:r w:rsidR="00B23F3C" w:rsidRPr="00805091">
        <w:rPr>
          <w:rFonts w:cs="Arial"/>
          <w:b w:val="0"/>
          <w:sz w:val="22"/>
          <w:szCs w:val="22"/>
        </w:rPr>
        <w:t xml:space="preserve">SCUBA surveys carried out in </w:t>
      </w:r>
      <w:r w:rsidRPr="00805091">
        <w:rPr>
          <w:rFonts w:cs="Arial"/>
          <w:b w:val="0"/>
          <w:sz w:val="22"/>
          <w:szCs w:val="22"/>
        </w:rPr>
        <w:t>Caraquet between 2003 and 2012</w:t>
      </w:r>
      <w:r w:rsidR="00F25836" w:rsidRPr="00805091">
        <w:rPr>
          <w:rFonts w:cs="Arial"/>
          <w:b w:val="0"/>
          <w:sz w:val="22"/>
          <w:szCs w:val="22"/>
        </w:rPr>
        <w:t xml:space="preserve"> (time period 0-9)</w:t>
      </w:r>
      <w:r w:rsidRPr="00805091">
        <w:rPr>
          <w:rFonts w:cs="Arial"/>
          <w:b w:val="0"/>
          <w:sz w:val="22"/>
          <w:szCs w:val="22"/>
        </w:rPr>
        <w:t xml:space="preserve"> showing the significant increase in recruitment</w:t>
      </w:r>
      <w:r w:rsidR="00B23F3C" w:rsidRPr="00805091">
        <w:rPr>
          <w:rFonts w:cs="Arial"/>
          <w:b w:val="0"/>
          <w:sz w:val="22"/>
          <w:szCs w:val="22"/>
        </w:rPr>
        <w:t xml:space="preserve"> with a discontinuity between 2009 and 2010</w:t>
      </w:r>
      <w:r w:rsidRPr="00805091">
        <w:rPr>
          <w:rFonts w:cs="Arial"/>
          <w:b w:val="0"/>
          <w:sz w:val="22"/>
          <w:szCs w:val="22"/>
        </w:rPr>
        <w:t>. Linear relationships of the logarithmically transformed densities as a function of time are presented.</w:t>
      </w:r>
      <w:bookmarkEnd w:id="101"/>
    </w:p>
    <w:p w:rsidR="00B23F3C" w:rsidRPr="00805091" w:rsidRDefault="00BF1299" w:rsidP="00576EDC">
      <w:pPr>
        <w:pStyle w:val="Caption"/>
        <w:rPr>
          <w:rFonts w:cs="Arial"/>
          <w:b w:val="0"/>
          <w:bCs w:val="0"/>
          <w:sz w:val="22"/>
          <w:szCs w:val="22"/>
        </w:rPr>
      </w:pPr>
      <w:bookmarkStart w:id="102" w:name="_Ref348776437"/>
      <w:bookmarkStart w:id="103" w:name="_Toc349043877"/>
      <w:r w:rsidRPr="00805091">
        <w:rPr>
          <w:b w:val="0"/>
          <w:sz w:val="22"/>
          <w:szCs w:val="22"/>
        </w:rPr>
        <w:t>Figure</w:t>
      </w:r>
      <w:r w:rsidR="00EC41B1" w:rsidRPr="00805091">
        <w:rPr>
          <w:b w:val="0"/>
          <w:sz w:val="22"/>
          <w:szCs w:val="22"/>
        </w:rPr>
        <w:t xml:space="preserve"> </w:t>
      </w:r>
      <w:bookmarkEnd w:id="102"/>
      <w:r w:rsidR="007E710E" w:rsidRPr="00805091">
        <w:rPr>
          <w:b w:val="0"/>
          <w:sz w:val="22"/>
          <w:szCs w:val="22"/>
        </w:rPr>
        <w:t>39</w:t>
      </w:r>
      <w:r w:rsidRPr="00805091">
        <w:rPr>
          <w:rFonts w:cs="Arial"/>
          <w:b w:val="0"/>
          <w:sz w:val="22"/>
          <w:szCs w:val="22"/>
        </w:rPr>
        <w:t xml:space="preserve">. Empirical mean number of young-of-year </w:t>
      </w:r>
      <w:r w:rsidR="00872C45" w:rsidRPr="00805091">
        <w:rPr>
          <w:rFonts w:cs="Arial"/>
          <w:b w:val="0"/>
          <w:sz w:val="22"/>
          <w:szCs w:val="22"/>
        </w:rPr>
        <w:t xml:space="preserve">lobsters </w:t>
      </w:r>
      <w:r w:rsidRPr="00805091">
        <w:rPr>
          <w:rFonts w:cs="Arial"/>
          <w:b w:val="0"/>
          <w:sz w:val="22"/>
          <w:szCs w:val="22"/>
        </w:rPr>
        <w:t>per square meter observed in various site in the southern Gulf of St. Lawrence between 2008 and 2012.</w:t>
      </w:r>
      <w:r w:rsidRPr="00805091">
        <w:rPr>
          <w:rFonts w:cs="Arial"/>
          <w:b w:val="0"/>
          <w:bCs w:val="0"/>
          <w:sz w:val="22"/>
          <w:szCs w:val="22"/>
          <w:lang w:val="en-CA"/>
        </w:rPr>
        <w:t xml:space="preserve"> AB=Alberton; AG=Arisaig; BD=Bedeque; CR=Caraquet; CV=Covehead; FO=Fortune; FOD=Fortune (22 m); M</w:t>
      </w:r>
      <w:r w:rsidR="006B1F56" w:rsidRPr="00805091">
        <w:rPr>
          <w:rFonts w:cs="Arial"/>
          <w:b w:val="0"/>
          <w:bCs w:val="0"/>
          <w:sz w:val="22"/>
          <w:szCs w:val="22"/>
          <w:lang w:val="en-CA"/>
        </w:rPr>
        <w:t>H</w:t>
      </w:r>
      <w:r w:rsidRPr="00805091">
        <w:rPr>
          <w:rFonts w:cs="Arial"/>
          <w:b w:val="0"/>
          <w:bCs w:val="0"/>
          <w:sz w:val="22"/>
          <w:szCs w:val="22"/>
          <w:lang w:val="en-CA"/>
        </w:rPr>
        <w:t xml:space="preserve">=Murray </w:t>
      </w:r>
      <w:r w:rsidR="002C2EDA" w:rsidRPr="00805091">
        <w:rPr>
          <w:rFonts w:cs="Arial"/>
          <w:b w:val="0"/>
          <w:bCs w:val="0"/>
          <w:sz w:val="22"/>
          <w:szCs w:val="22"/>
          <w:lang w:val="en-CA"/>
        </w:rPr>
        <w:t>Harbour</w:t>
      </w:r>
      <w:r w:rsidRPr="00805091">
        <w:rPr>
          <w:rFonts w:cs="Arial"/>
          <w:b w:val="0"/>
          <w:bCs w:val="0"/>
          <w:sz w:val="22"/>
          <w:szCs w:val="22"/>
          <w:lang w:val="en-CA"/>
        </w:rPr>
        <w:t>;</w:t>
      </w:r>
      <w:r w:rsidRPr="00805091">
        <w:rPr>
          <w:rFonts w:cs="Arial"/>
          <w:b w:val="0"/>
          <w:sz w:val="22"/>
          <w:szCs w:val="22"/>
        </w:rPr>
        <w:t xml:space="preserve"> </w:t>
      </w:r>
      <w:r w:rsidRPr="00805091">
        <w:rPr>
          <w:rFonts w:cs="Arial"/>
          <w:b w:val="0"/>
          <w:bCs w:val="0"/>
          <w:sz w:val="22"/>
          <w:szCs w:val="22"/>
          <w:lang w:val="en-CA"/>
        </w:rPr>
        <w:t>NG=Neguac; NM=Nine Mile Creek; SH=Shediac; SK=Skinner’s Pond.</w:t>
      </w:r>
      <w:bookmarkEnd w:id="91"/>
      <w:bookmarkEnd w:id="103"/>
    </w:p>
    <w:p w:rsidR="00D50182" w:rsidRPr="00B23F3C" w:rsidRDefault="00B23F3C" w:rsidP="00B23F3C">
      <w:pPr>
        <w:tabs>
          <w:tab w:val="left" w:pos="8172"/>
        </w:tabs>
      </w:pPr>
      <w:r>
        <w:tab/>
      </w:r>
    </w:p>
    <w:sectPr w:rsidR="00D50182" w:rsidRPr="00B23F3C">
      <w:pgSz w:w="12240" w:h="15840" w:code="1"/>
      <w:pgMar w:top="1440" w:right="1440" w:bottom="1656"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5" w:author="DFO-MPO MC" w:date="2014-01-03T13:29:00Z" w:initials="MC">
    <w:p w:rsidR="002D71CB" w:rsidRDefault="002D71CB">
      <w:pPr>
        <w:pStyle w:val="CommentText"/>
      </w:pPr>
      <w:r>
        <w:rPr>
          <w:rStyle w:val="CommentReference"/>
        </w:rPr>
        <w:annotationRef/>
      </w:r>
      <w:r>
        <w:t>One more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A7C" w:rsidRDefault="00825A7C">
      <w:r>
        <w:separator/>
      </w:r>
    </w:p>
  </w:endnote>
  <w:endnote w:type="continuationSeparator" w:id="0">
    <w:p w:rsidR="00825A7C" w:rsidRDefault="00825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4D"/>
    <w:family w:val="roman"/>
    <w:notTrueType/>
    <w:pitch w:val="variable"/>
    <w:sig w:usb0="00000003" w:usb1="00000000" w:usb2="00000000" w:usb3="00000000" w:csb0="00000001" w:csb1="00000000"/>
  </w:font>
  <w:font w:name="Lucida Std">
    <w:altName w:val="Lucida Std"/>
    <w:panose1 w:val="00000000000000000000"/>
    <w:charset w:val="00"/>
    <w:family w:val="roman"/>
    <w:notTrueType/>
    <w:pitch w:val="default"/>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Times">
    <w:panose1 w:val="00000000000000000000"/>
    <w:charset w:val="4D"/>
    <w:family w:val="roman"/>
    <w:notTrueType/>
    <w:pitch w:val="variable"/>
    <w:sig w:usb0="00000003" w:usb1="00000000" w:usb2="00000000" w:usb3="00000000" w:csb0="00000001" w:csb1="00000000"/>
  </w:font>
  <w:font w:name="Rod">
    <w:charset w:val="B1"/>
    <w:family w:val="modern"/>
    <w:pitch w:val="fixed"/>
    <w:sig w:usb0="00000801" w:usb1="00000000" w:usb2="00000000" w:usb3="00000000" w:csb0="00000020" w:csb1="00000000"/>
  </w:font>
  <w:font w:name="Cambria Math">
    <w:panose1 w:val="0204050305040603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CB" w:rsidRDefault="002D71CB" w:rsidP="00ED4E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D71CB" w:rsidRDefault="002D71C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CB" w:rsidRPr="00DD5833" w:rsidRDefault="002D71CB">
    <w:pPr>
      <w:jc w:val="center"/>
      <w:rPr>
        <w:sz w:val="20"/>
        <w:lang w:val="fr-CA"/>
      </w:rPr>
    </w:pPr>
    <w:r>
      <w:rPr>
        <w:noProof/>
        <w:sz w:val="20"/>
      </w:rPr>
      <mc:AlternateContent>
        <mc:Choice Requires="wps">
          <w:drawing>
            <wp:anchor distT="0" distB="0" distL="114300" distR="114300" simplePos="0" relativeHeight="251657728" behindDoc="0" locked="0" layoutInCell="0" allowOverlap="1" wp14:anchorId="746B360B" wp14:editId="50054519">
              <wp:simplePos x="0" y="0"/>
              <wp:positionH relativeFrom="column">
                <wp:posOffset>125730</wp:posOffset>
              </wp:positionH>
              <wp:positionV relativeFrom="paragraph">
                <wp:posOffset>6985</wp:posOffset>
              </wp:positionV>
              <wp:extent cx="546481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55pt" to="440.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2V8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" o:allowincell="f"/>
          </w:pict>
        </mc:Fallback>
      </mc:AlternateContent>
    </w:r>
  </w:p>
  <w:p w:rsidR="002D71CB" w:rsidRDefault="002D71CB">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CB" w:rsidRDefault="002D71CB">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CB" w:rsidRPr="003D3433" w:rsidRDefault="002D71CB">
    <w:pPr>
      <w:pStyle w:val="Footer"/>
      <w:jc w:val="center"/>
      <w:rPr>
        <w:rFonts w:ascii="Arial Narrow" w:hAnsi="Arial Narrow"/>
        <w:sz w:val="20"/>
      </w:rPr>
    </w:pPr>
    <w:r w:rsidRPr="003D3433">
      <w:rPr>
        <w:rStyle w:val="PageNumber"/>
        <w:rFonts w:ascii="Arial Narrow" w:hAnsi="Arial Narrow"/>
        <w:sz w:val="20"/>
      </w:rPr>
      <w:fldChar w:fldCharType="begin"/>
    </w:r>
    <w:r w:rsidRPr="003D3433">
      <w:rPr>
        <w:rStyle w:val="PageNumber"/>
        <w:rFonts w:ascii="Arial Narrow" w:hAnsi="Arial Narrow"/>
        <w:sz w:val="20"/>
      </w:rPr>
      <w:instrText xml:space="preserve"> PAGE </w:instrText>
    </w:r>
    <w:r w:rsidRPr="003D3433">
      <w:rPr>
        <w:rStyle w:val="PageNumber"/>
        <w:rFonts w:ascii="Arial Narrow" w:hAnsi="Arial Narrow"/>
        <w:sz w:val="20"/>
      </w:rPr>
      <w:fldChar w:fldCharType="separate"/>
    </w:r>
    <w:r w:rsidR="00C6414F">
      <w:rPr>
        <w:rStyle w:val="PageNumber"/>
        <w:rFonts w:ascii="Arial Narrow" w:hAnsi="Arial Narrow"/>
        <w:noProof/>
        <w:sz w:val="20"/>
      </w:rPr>
      <w:t>1</w:t>
    </w:r>
    <w:r w:rsidRPr="003D3433">
      <w:rPr>
        <w:rStyle w:val="PageNumber"/>
        <w:rFonts w:ascii="Arial Narrow" w:hAnsi="Arial Narrow"/>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A7C" w:rsidRDefault="00825A7C">
      <w:r>
        <w:separator/>
      </w:r>
    </w:p>
  </w:footnote>
  <w:footnote w:type="continuationSeparator" w:id="0">
    <w:p w:rsidR="00825A7C" w:rsidRDefault="00825A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1CB" w:rsidRDefault="002D71CB">
    <w:pPr>
      <w:pStyle w:val="Header"/>
    </w:pPr>
    <w:r>
      <w:t>[Type text]</w:t>
    </w:r>
  </w:p>
  <w:p w:rsidR="002D71CB" w:rsidRPr="00DD5833" w:rsidRDefault="002D71CB">
    <w:pPr>
      <w:pStyle w:val="Header"/>
      <w:rPr>
        <w:sz w:val="10"/>
        <w:lang w:val="fr-CA"/>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A5FC6"/>
    <w:multiLevelType w:val="multilevel"/>
    <w:tmpl w:val="E866363A"/>
    <w:lvl w:ilvl="0">
      <w:start w:val="3"/>
      <w:numFmt w:val="decimal"/>
      <w:lvlText w:val="%1"/>
      <w:lvlJc w:val="left"/>
      <w:pPr>
        <w:ind w:left="555" w:hanging="555"/>
      </w:pPr>
      <w:rPr>
        <w:rFonts w:hint="default"/>
      </w:rPr>
    </w:lvl>
    <w:lvl w:ilvl="1">
      <w:start w:val="1"/>
      <w:numFmt w:val="decimal"/>
      <w:lvlText w:val="%1.%2"/>
      <w:lvlJc w:val="left"/>
      <w:pPr>
        <w:ind w:left="1051" w:hanging="555"/>
      </w:pPr>
      <w:rPr>
        <w:rFonts w:hint="default"/>
      </w:rPr>
    </w:lvl>
    <w:lvl w:ilvl="2">
      <w:start w:val="4"/>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6128" w:hanging="2160"/>
      </w:pPr>
      <w:rPr>
        <w:rFonts w:hint="default"/>
      </w:rPr>
    </w:lvl>
  </w:abstractNum>
  <w:abstractNum w:abstractNumId="1">
    <w:nsid w:val="21E512B5"/>
    <w:multiLevelType w:val="multilevel"/>
    <w:tmpl w:val="D7AC89C2"/>
    <w:lvl w:ilvl="0">
      <w:start w:val="2"/>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30B30F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328D04A3"/>
    <w:multiLevelType w:val="hybridMultilevel"/>
    <w:tmpl w:val="54B4D3F4"/>
    <w:lvl w:ilvl="0" w:tplc="9CAE411C">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6B5C7DA5"/>
    <w:multiLevelType w:val="multilevel"/>
    <w:tmpl w:val="D0721A20"/>
    <w:lvl w:ilvl="0">
      <w:start w:val="3"/>
      <w:numFmt w:val="decimal"/>
      <w:lvlText w:val="%1"/>
      <w:lvlJc w:val="left"/>
      <w:pPr>
        <w:ind w:left="525" w:hanging="525"/>
      </w:pPr>
      <w:rPr>
        <w:rFonts w:hint="default"/>
        <w:sz w:val="24"/>
      </w:rPr>
    </w:lvl>
    <w:lvl w:ilvl="1">
      <w:start w:val="3"/>
      <w:numFmt w:val="decimal"/>
      <w:lvlText w:val="%1.%2"/>
      <w:lvlJc w:val="left"/>
      <w:pPr>
        <w:ind w:left="1021" w:hanging="525"/>
      </w:pPr>
      <w:rPr>
        <w:rFonts w:hint="default"/>
        <w:sz w:val="24"/>
      </w:rPr>
    </w:lvl>
    <w:lvl w:ilvl="2">
      <w:start w:val="4"/>
      <w:numFmt w:val="decimal"/>
      <w:lvlText w:val="%1.%2.%3"/>
      <w:lvlJc w:val="left"/>
      <w:pPr>
        <w:ind w:left="1712" w:hanging="720"/>
      </w:pPr>
      <w:rPr>
        <w:rFonts w:hint="default"/>
        <w:sz w:val="24"/>
      </w:rPr>
    </w:lvl>
    <w:lvl w:ilvl="3">
      <w:start w:val="1"/>
      <w:numFmt w:val="decimal"/>
      <w:lvlText w:val="%1.%2.%3.%4"/>
      <w:lvlJc w:val="left"/>
      <w:pPr>
        <w:ind w:left="2568" w:hanging="1080"/>
      </w:pPr>
      <w:rPr>
        <w:rFonts w:hint="default"/>
        <w:sz w:val="24"/>
      </w:rPr>
    </w:lvl>
    <w:lvl w:ilvl="4">
      <w:start w:val="1"/>
      <w:numFmt w:val="decimal"/>
      <w:lvlText w:val="%1.%2.%3.%4.%5"/>
      <w:lvlJc w:val="left"/>
      <w:pPr>
        <w:ind w:left="3064" w:hanging="1080"/>
      </w:pPr>
      <w:rPr>
        <w:rFonts w:hint="default"/>
        <w:sz w:val="24"/>
      </w:rPr>
    </w:lvl>
    <w:lvl w:ilvl="5">
      <w:start w:val="1"/>
      <w:numFmt w:val="decimal"/>
      <w:lvlText w:val="%1.%2.%3.%4.%5.%6"/>
      <w:lvlJc w:val="left"/>
      <w:pPr>
        <w:ind w:left="3920" w:hanging="1440"/>
      </w:pPr>
      <w:rPr>
        <w:rFonts w:hint="default"/>
        <w:sz w:val="24"/>
      </w:rPr>
    </w:lvl>
    <w:lvl w:ilvl="6">
      <w:start w:val="1"/>
      <w:numFmt w:val="decimal"/>
      <w:lvlText w:val="%1.%2.%3.%4.%5.%6.%7"/>
      <w:lvlJc w:val="left"/>
      <w:pPr>
        <w:ind w:left="4416" w:hanging="1440"/>
      </w:pPr>
      <w:rPr>
        <w:rFonts w:hint="default"/>
        <w:sz w:val="24"/>
      </w:rPr>
    </w:lvl>
    <w:lvl w:ilvl="7">
      <w:start w:val="1"/>
      <w:numFmt w:val="decimal"/>
      <w:lvlText w:val="%1.%2.%3.%4.%5.%6.%7.%8"/>
      <w:lvlJc w:val="left"/>
      <w:pPr>
        <w:ind w:left="5272" w:hanging="1800"/>
      </w:pPr>
      <w:rPr>
        <w:rFonts w:hint="default"/>
        <w:sz w:val="24"/>
      </w:rPr>
    </w:lvl>
    <w:lvl w:ilvl="8">
      <w:start w:val="1"/>
      <w:numFmt w:val="decimal"/>
      <w:lvlText w:val="%1.%2.%3.%4.%5.%6.%7.%8.%9"/>
      <w:lvlJc w:val="left"/>
      <w:pPr>
        <w:ind w:left="6128" w:hanging="2160"/>
      </w:pPr>
      <w:rPr>
        <w:rFonts w:hint="default"/>
        <w:sz w:val="24"/>
      </w:rPr>
    </w:lvl>
  </w:abstractNum>
  <w:abstractNum w:abstractNumId="5">
    <w:nsid w:val="74D85AEE"/>
    <w:multiLevelType w:val="hybridMultilevel"/>
    <w:tmpl w:val="3B06DA60"/>
    <w:lvl w:ilvl="0" w:tplc="9CAE411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EF148AC"/>
    <w:multiLevelType w:val="multilevel"/>
    <w:tmpl w:val="A086D3F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713"/>
        </w:tabs>
        <w:ind w:left="1713"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2"/>
  </w:num>
  <w:num w:numId="2">
    <w:abstractNumId w:val="3"/>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1"/>
  </w:num>
  <w:num w:numId="7">
    <w:abstractNumId w:val="0"/>
  </w:num>
  <w:num w:numId="8">
    <w:abstractNumId w:val="4"/>
  </w:num>
  <w:num w:numId="9">
    <w:abstractNumId w:val="6"/>
    <w:lvlOverride w:ilvl="0">
      <w:startOverride w:val="4"/>
    </w:lvlOverride>
    <w:lvlOverride w:ilvl="1">
      <w:startOverride w:val="1"/>
    </w:lvlOverride>
    <w:lvlOverride w:ilvl="2">
      <w:startOverride w:val="5"/>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0BD"/>
    <w:rsid w:val="000010D5"/>
    <w:rsid w:val="00003C9E"/>
    <w:rsid w:val="00006CFD"/>
    <w:rsid w:val="00006DEA"/>
    <w:rsid w:val="00007241"/>
    <w:rsid w:val="0001013E"/>
    <w:rsid w:val="00011378"/>
    <w:rsid w:val="00014831"/>
    <w:rsid w:val="000171B1"/>
    <w:rsid w:val="0001727A"/>
    <w:rsid w:val="00017E40"/>
    <w:rsid w:val="0002086B"/>
    <w:rsid w:val="00020C49"/>
    <w:rsid w:val="00021F0A"/>
    <w:rsid w:val="00027FF2"/>
    <w:rsid w:val="000304D1"/>
    <w:rsid w:val="00033147"/>
    <w:rsid w:val="00034ABA"/>
    <w:rsid w:val="000371C3"/>
    <w:rsid w:val="00037F6E"/>
    <w:rsid w:val="00040025"/>
    <w:rsid w:val="0004504E"/>
    <w:rsid w:val="000550FE"/>
    <w:rsid w:val="00056376"/>
    <w:rsid w:val="000566C4"/>
    <w:rsid w:val="000608D6"/>
    <w:rsid w:val="0006138A"/>
    <w:rsid w:val="00064790"/>
    <w:rsid w:val="00071333"/>
    <w:rsid w:val="00071D78"/>
    <w:rsid w:val="00074EFE"/>
    <w:rsid w:val="00074F03"/>
    <w:rsid w:val="00075DA2"/>
    <w:rsid w:val="00076D0B"/>
    <w:rsid w:val="0007760D"/>
    <w:rsid w:val="00081A5F"/>
    <w:rsid w:val="00083748"/>
    <w:rsid w:val="00083E5E"/>
    <w:rsid w:val="0008469F"/>
    <w:rsid w:val="000861FF"/>
    <w:rsid w:val="00087C8D"/>
    <w:rsid w:val="000902E5"/>
    <w:rsid w:val="00091447"/>
    <w:rsid w:val="000914E3"/>
    <w:rsid w:val="00093213"/>
    <w:rsid w:val="00094C67"/>
    <w:rsid w:val="000966B7"/>
    <w:rsid w:val="00096AEF"/>
    <w:rsid w:val="000A2D52"/>
    <w:rsid w:val="000A2EA0"/>
    <w:rsid w:val="000A34E2"/>
    <w:rsid w:val="000A51C5"/>
    <w:rsid w:val="000B125F"/>
    <w:rsid w:val="000B37D9"/>
    <w:rsid w:val="000B6D31"/>
    <w:rsid w:val="000B7160"/>
    <w:rsid w:val="000C0F22"/>
    <w:rsid w:val="000C3A01"/>
    <w:rsid w:val="000C5D30"/>
    <w:rsid w:val="000C7E93"/>
    <w:rsid w:val="000D1419"/>
    <w:rsid w:val="000D4444"/>
    <w:rsid w:val="000D4776"/>
    <w:rsid w:val="000D5464"/>
    <w:rsid w:val="000E47FB"/>
    <w:rsid w:val="000F05E6"/>
    <w:rsid w:val="000F1868"/>
    <w:rsid w:val="000F1E69"/>
    <w:rsid w:val="000F1EBF"/>
    <w:rsid w:val="000F2AFE"/>
    <w:rsid w:val="000F368B"/>
    <w:rsid w:val="000F767A"/>
    <w:rsid w:val="00100198"/>
    <w:rsid w:val="00101F09"/>
    <w:rsid w:val="001033D4"/>
    <w:rsid w:val="0010376B"/>
    <w:rsid w:val="0010573F"/>
    <w:rsid w:val="00105E8C"/>
    <w:rsid w:val="00110CCD"/>
    <w:rsid w:val="00111693"/>
    <w:rsid w:val="00113EFE"/>
    <w:rsid w:val="001161DB"/>
    <w:rsid w:val="00116312"/>
    <w:rsid w:val="00117936"/>
    <w:rsid w:val="00121903"/>
    <w:rsid w:val="00121EEE"/>
    <w:rsid w:val="001258E2"/>
    <w:rsid w:val="0013091E"/>
    <w:rsid w:val="00130BB0"/>
    <w:rsid w:val="0013219E"/>
    <w:rsid w:val="00134A70"/>
    <w:rsid w:val="00135086"/>
    <w:rsid w:val="00135E12"/>
    <w:rsid w:val="00136AB6"/>
    <w:rsid w:val="00140AC4"/>
    <w:rsid w:val="0014221D"/>
    <w:rsid w:val="001425C4"/>
    <w:rsid w:val="00144D21"/>
    <w:rsid w:val="00145B10"/>
    <w:rsid w:val="001474A1"/>
    <w:rsid w:val="00150B4A"/>
    <w:rsid w:val="0015277E"/>
    <w:rsid w:val="0016134B"/>
    <w:rsid w:val="001636A3"/>
    <w:rsid w:val="00164481"/>
    <w:rsid w:val="0017419B"/>
    <w:rsid w:val="001760DC"/>
    <w:rsid w:val="00180456"/>
    <w:rsid w:val="00181768"/>
    <w:rsid w:val="00181D62"/>
    <w:rsid w:val="00182956"/>
    <w:rsid w:val="0018646B"/>
    <w:rsid w:val="00186A04"/>
    <w:rsid w:val="001900C6"/>
    <w:rsid w:val="001905A1"/>
    <w:rsid w:val="0019061D"/>
    <w:rsid w:val="00190B0C"/>
    <w:rsid w:val="00190DE3"/>
    <w:rsid w:val="0019151D"/>
    <w:rsid w:val="00192AAB"/>
    <w:rsid w:val="00193F2D"/>
    <w:rsid w:val="001940E1"/>
    <w:rsid w:val="00196401"/>
    <w:rsid w:val="001977EC"/>
    <w:rsid w:val="00197A3F"/>
    <w:rsid w:val="001A0196"/>
    <w:rsid w:val="001A11E8"/>
    <w:rsid w:val="001A2192"/>
    <w:rsid w:val="001A270E"/>
    <w:rsid w:val="001A4258"/>
    <w:rsid w:val="001A4C7F"/>
    <w:rsid w:val="001B05F7"/>
    <w:rsid w:val="001B0D39"/>
    <w:rsid w:val="001B3778"/>
    <w:rsid w:val="001B4B5E"/>
    <w:rsid w:val="001B75FC"/>
    <w:rsid w:val="001C0257"/>
    <w:rsid w:val="001C033F"/>
    <w:rsid w:val="001C42C3"/>
    <w:rsid w:val="001C4985"/>
    <w:rsid w:val="001C6EB3"/>
    <w:rsid w:val="001D38AC"/>
    <w:rsid w:val="001D39C7"/>
    <w:rsid w:val="001D4F23"/>
    <w:rsid w:val="001D61A4"/>
    <w:rsid w:val="001E09DA"/>
    <w:rsid w:val="001E0AD8"/>
    <w:rsid w:val="001E24B0"/>
    <w:rsid w:val="001E4C3B"/>
    <w:rsid w:val="001E5F13"/>
    <w:rsid w:val="001F0853"/>
    <w:rsid w:val="001F206F"/>
    <w:rsid w:val="001F4739"/>
    <w:rsid w:val="001F6FF4"/>
    <w:rsid w:val="00206629"/>
    <w:rsid w:val="00206F9D"/>
    <w:rsid w:val="002071F1"/>
    <w:rsid w:val="00207476"/>
    <w:rsid w:val="00210281"/>
    <w:rsid w:val="00212131"/>
    <w:rsid w:val="00215313"/>
    <w:rsid w:val="00220C9E"/>
    <w:rsid w:val="00222B86"/>
    <w:rsid w:val="002242B5"/>
    <w:rsid w:val="00226DA3"/>
    <w:rsid w:val="00232822"/>
    <w:rsid w:val="00235118"/>
    <w:rsid w:val="0023746B"/>
    <w:rsid w:val="00240E92"/>
    <w:rsid w:val="00242761"/>
    <w:rsid w:val="00244E5D"/>
    <w:rsid w:val="00247210"/>
    <w:rsid w:val="00250BA0"/>
    <w:rsid w:val="00251788"/>
    <w:rsid w:val="0025194A"/>
    <w:rsid w:val="002536B4"/>
    <w:rsid w:val="00255886"/>
    <w:rsid w:val="00260627"/>
    <w:rsid w:val="002618D3"/>
    <w:rsid w:val="00262259"/>
    <w:rsid w:val="002632C7"/>
    <w:rsid w:val="00266862"/>
    <w:rsid w:val="00272F2E"/>
    <w:rsid w:val="00276D5A"/>
    <w:rsid w:val="002817FA"/>
    <w:rsid w:val="002834AD"/>
    <w:rsid w:val="00285C5D"/>
    <w:rsid w:val="00285C8C"/>
    <w:rsid w:val="002871E8"/>
    <w:rsid w:val="00287C13"/>
    <w:rsid w:val="00290A51"/>
    <w:rsid w:val="002931D5"/>
    <w:rsid w:val="00293CC6"/>
    <w:rsid w:val="002957F3"/>
    <w:rsid w:val="002959C8"/>
    <w:rsid w:val="0029616A"/>
    <w:rsid w:val="002A10F3"/>
    <w:rsid w:val="002A3623"/>
    <w:rsid w:val="002A42DC"/>
    <w:rsid w:val="002A6661"/>
    <w:rsid w:val="002B08FF"/>
    <w:rsid w:val="002B1CC2"/>
    <w:rsid w:val="002B2C4F"/>
    <w:rsid w:val="002B3751"/>
    <w:rsid w:val="002B3E2E"/>
    <w:rsid w:val="002B5A34"/>
    <w:rsid w:val="002C0F97"/>
    <w:rsid w:val="002C2EDA"/>
    <w:rsid w:val="002C4DF0"/>
    <w:rsid w:val="002C4F05"/>
    <w:rsid w:val="002C6D3F"/>
    <w:rsid w:val="002C747A"/>
    <w:rsid w:val="002C7CEC"/>
    <w:rsid w:val="002D07D6"/>
    <w:rsid w:val="002D71CB"/>
    <w:rsid w:val="002E653D"/>
    <w:rsid w:val="002E6DB6"/>
    <w:rsid w:val="002E73C8"/>
    <w:rsid w:val="002E7D5E"/>
    <w:rsid w:val="002F030E"/>
    <w:rsid w:val="002F2267"/>
    <w:rsid w:val="002F2731"/>
    <w:rsid w:val="002F35EF"/>
    <w:rsid w:val="002F37F8"/>
    <w:rsid w:val="002F42FE"/>
    <w:rsid w:val="002F75FF"/>
    <w:rsid w:val="002F7ADF"/>
    <w:rsid w:val="00302B3F"/>
    <w:rsid w:val="00305A8D"/>
    <w:rsid w:val="00307425"/>
    <w:rsid w:val="0031142A"/>
    <w:rsid w:val="00311C52"/>
    <w:rsid w:val="003122C1"/>
    <w:rsid w:val="00312FD3"/>
    <w:rsid w:val="00315AA8"/>
    <w:rsid w:val="00322CEC"/>
    <w:rsid w:val="00323262"/>
    <w:rsid w:val="003239E6"/>
    <w:rsid w:val="0032740C"/>
    <w:rsid w:val="00332165"/>
    <w:rsid w:val="00332269"/>
    <w:rsid w:val="00332C41"/>
    <w:rsid w:val="00333163"/>
    <w:rsid w:val="00336BFC"/>
    <w:rsid w:val="00336CD8"/>
    <w:rsid w:val="00342307"/>
    <w:rsid w:val="00342430"/>
    <w:rsid w:val="00346975"/>
    <w:rsid w:val="003473AF"/>
    <w:rsid w:val="0035083F"/>
    <w:rsid w:val="00355AF9"/>
    <w:rsid w:val="00355D29"/>
    <w:rsid w:val="00356452"/>
    <w:rsid w:val="00357219"/>
    <w:rsid w:val="00357266"/>
    <w:rsid w:val="00361776"/>
    <w:rsid w:val="00364AD8"/>
    <w:rsid w:val="003651B3"/>
    <w:rsid w:val="00365F92"/>
    <w:rsid w:val="00370DA2"/>
    <w:rsid w:val="00373308"/>
    <w:rsid w:val="00373A92"/>
    <w:rsid w:val="00374651"/>
    <w:rsid w:val="00375377"/>
    <w:rsid w:val="003770BD"/>
    <w:rsid w:val="00381504"/>
    <w:rsid w:val="00381695"/>
    <w:rsid w:val="00383D0F"/>
    <w:rsid w:val="003854CD"/>
    <w:rsid w:val="00387187"/>
    <w:rsid w:val="003878A2"/>
    <w:rsid w:val="003924E7"/>
    <w:rsid w:val="00393243"/>
    <w:rsid w:val="00394008"/>
    <w:rsid w:val="003946D5"/>
    <w:rsid w:val="003956BB"/>
    <w:rsid w:val="003A1C6C"/>
    <w:rsid w:val="003A3ACA"/>
    <w:rsid w:val="003A7A9B"/>
    <w:rsid w:val="003B2686"/>
    <w:rsid w:val="003B5F5D"/>
    <w:rsid w:val="003B667D"/>
    <w:rsid w:val="003B737D"/>
    <w:rsid w:val="003C4988"/>
    <w:rsid w:val="003C61B0"/>
    <w:rsid w:val="003D11AA"/>
    <w:rsid w:val="003D4083"/>
    <w:rsid w:val="003D4C49"/>
    <w:rsid w:val="003D77DF"/>
    <w:rsid w:val="003E05E9"/>
    <w:rsid w:val="003E0F55"/>
    <w:rsid w:val="003E0FC2"/>
    <w:rsid w:val="003E1ABB"/>
    <w:rsid w:val="003E22A1"/>
    <w:rsid w:val="003E3513"/>
    <w:rsid w:val="003E5672"/>
    <w:rsid w:val="003E652F"/>
    <w:rsid w:val="003E6B80"/>
    <w:rsid w:val="003F0626"/>
    <w:rsid w:val="003F1321"/>
    <w:rsid w:val="003F3A28"/>
    <w:rsid w:val="003F56F6"/>
    <w:rsid w:val="003F7CFE"/>
    <w:rsid w:val="00401EAB"/>
    <w:rsid w:val="00401FD9"/>
    <w:rsid w:val="0040295A"/>
    <w:rsid w:val="0040477D"/>
    <w:rsid w:val="004053ED"/>
    <w:rsid w:val="00405436"/>
    <w:rsid w:val="00405753"/>
    <w:rsid w:val="00405DC6"/>
    <w:rsid w:val="00406705"/>
    <w:rsid w:val="004074F6"/>
    <w:rsid w:val="00407A48"/>
    <w:rsid w:val="00407FA6"/>
    <w:rsid w:val="004125AA"/>
    <w:rsid w:val="00415705"/>
    <w:rsid w:val="00415E45"/>
    <w:rsid w:val="0042068E"/>
    <w:rsid w:val="004212EE"/>
    <w:rsid w:val="004223C6"/>
    <w:rsid w:val="00422C77"/>
    <w:rsid w:val="004244E3"/>
    <w:rsid w:val="00424694"/>
    <w:rsid w:val="004274E1"/>
    <w:rsid w:val="00427BA5"/>
    <w:rsid w:val="004327A7"/>
    <w:rsid w:val="00432E53"/>
    <w:rsid w:val="00433716"/>
    <w:rsid w:val="00433BA1"/>
    <w:rsid w:val="00435B45"/>
    <w:rsid w:val="004368D6"/>
    <w:rsid w:val="00437C95"/>
    <w:rsid w:val="00442F59"/>
    <w:rsid w:val="00443F30"/>
    <w:rsid w:val="00443FB4"/>
    <w:rsid w:val="00444C21"/>
    <w:rsid w:val="00446C2C"/>
    <w:rsid w:val="0044793D"/>
    <w:rsid w:val="00453622"/>
    <w:rsid w:val="004571FC"/>
    <w:rsid w:val="004616C7"/>
    <w:rsid w:val="0046303C"/>
    <w:rsid w:val="00463A10"/>
    <w:rsid w:val="0046637D"/>
    <w:rsid w:val="004665ED"/>
    <w:rsid w:val="004672B2"/>
    <w:rsid w:val="004713AA"/>
    <w:rsid w:val="00477AD1"/>
    <w:rsid w:val="0048395E"/>
    <w:rsid w:val="00484389"/>
    <w:rsid w:val="00486927"/>
    <w:rsid w:val="00491498"/>
    <w:rsid w:val="0049375F"/>
    <w:rsid w:val="00493A69"/>
    <w:rsid w:val="00493C2A"/>
    <w:rsid w:val="0049550D"/>
    <w:rsid w:val="004964E1"/>
    <w:rsid w:val="004979E8"/>
    <w:rsid w:val="004A0198"/>
    <w:rsid w:val="004A223F"/>
    <w:rsid w:val="004A3C3A"/>
    <w:rsid w:val="004A4802"/>
    <w:rsid w:val="004A4990"/>
    <w:rsid w:val="004A7A50"/>
    <w:rsid w:val="004B1604"/>
    <w:rsid w:val="004B3B51"/>
    <w:rsid w:val="004B4422"/>
    <w:rsid w:val="004B6606"/>
    <w:rsid w:val="004B686D"/>
    <w:rsid w:val="004C0677"/>
    <w:rsid w:val="004C09FE"/>
    <w:rsid w:val="004C0C7A"/>
    <w:rsid w:val="004C1050"/>
    <w:rsid w:val="004C1854"/>
    <w:rsid w:val="004C555B"/>
    <w:rsid w:val="004C5BB8"/>
    <w:rsid w:val="004C5FB4"/>
    <w:rsid w:val="004D001E"/>
    <w:rsid w:val="004D08AD"/>
    <w:rsid w:val="004D70A9"/>
    <w:rsid w:val="004E05BC"/>
    <w:rsid w:val="004E2765"/>
    <w:rsid w:val="004E29AE"/>
    <w:rsid w:val="004E51E6"/>
    <w:rsid w:val="004E5DEE"/>
    <w:rsid w:val="004E7371"/>
    <w:rsid w:val="004F01D9"/>
    <w:rsid w:val="004F124B"/>
    <w:rsid w:val="004F334D"/>
    <w:rsid w:val="004F4A33"/>
    <w:rsid w:val="004F5DF5"/>
    <w:rsid w:val="004F7C52"/>
    <w:rsid w:val="00500CF3"/>
    <w:rsid w:val="0051038F"/>
    <w:rsid w:val="005119D1"/>
    <w:rsid w:val="00512C5C"/>
    <w:rsid w:val="005138B8"/>
    <w:rsid w:val="0051643B"/>
    <w:rsid w:val="00525475"/>
    <w:rsid w:val="005265BC"/>
    <w:rsid w:val="00526EC3"/>
    <w:rsid w:val="005327E6"/>
    <w:rsid w:val="00532E64"/>
    <w:rsid w:val="005337CB"/>
    <w:rsid w:val="00536761"/>
    <w:rsid w:val="00536F3E"/>
    <w:rsid w:val="00540615"/>
    <w:rsid w:val="00543FB8"/>
    <w:rsid w:val="005458B4"/>
    <w:rsid w:val="00546005"/>
    <w:rsid w:val="00547CBA"/>
    <w:rsid w:val="0055307F"/>
    <w:rsid w:val="00553302"/>
    <w:rsid w:val="00554B79"/>
    <w:rsid w:val="00556EB6"/>
    <w:rsid w:val="00561E68"/>
    <w:rsid w:val="005637F5"/>
    <w:rsid w:val="005644E8"/>
    <w:rsid w:val="0057063D"/>
    <w:rsid w:val="00572566"/>
    <w:rsid w:val="0057309B"/>
    <w:rsid w:val="005733A7"/>
    <w:rsid w:val="00573D26"/>
    <w:rsid w:val="00574257"/>
    <w:rsid w:val="00575131"/>
    <w:rsid w:val="00576132"/>
    <w:rsid w:val="00576EDC"/>
    <w:rsid w:val="005770C7"/>
    <w:rsid w:val="0058387F"/>
    <w:rsid w:val="00584B6C"/>
    <w:rsid w:val="00591C89"/>
    <w:rsid w:val="00591FAA"/>
    <w:rsid w:val="005939A7"/>
    <w:rsid w:val="005941AF"/>
    <w:rsid w:val="005944C2"/>
    <w:rsid w:val="00594C35"/>
    <w:rsid w:val="00596A79"/>
    <w:rsid w:val="005974E8"/>
    <w:rsid w:val="005A19C3"/>
    <w:rsid w:val="005A2040"/>
    <w:rsid w:val="005A462D"/>
    <w:rsid w:val="005B203E"/>
    <w:rsid w:val="005B367D"/>
    <w:rsid w:val="005B39B5"/>
    <w:rsid w:val="005C2450"/>
    <w:rsid w:val="005C364C"/>
    <w:rsid w:val="005C74A0"/>
    <w:rsid w:val="005D4A8A"/>
    <w:rsid w:val="005D7950"/>
    <w:rsid w:val="005D7962"/>
    <w:rsid w:val="005E02CC"/>
    <w:rsid w:val="005E4E65"/>
    <w:rsid w:val="005E71DE"/>
    <w:rsid w:val="005E72D4"/>
    <w:rsid w:val="005E7451"/>
    <w:rsid w:val="005F07E2"/>
    <w:rsid w:val="005F4187"/>
    <w:rsid w:val="005F7134"/>
    <w:rsid w:val="0060067C"/>
    <w:rsid w:val="00601945"/>
    <w:rsid w:val="00602537"/>
    <w:rsid w:val="00602AAD"/>
    <w:rsid w:val="0060343E"/>
    <w:rsid w:val="0060412C"/>
    <w:rsid w:val="00616106"/>
    <w:rsid w:val="006205B1"/>
    <w:rsid w:val="00620B2E"/>
    <w:rsid w:val="00623B46"/>
    <w:rsid w:val="00625F61"/>
    <w:rsid w:val="00630342"/>
    <w:rsid w:val="00631972"/>
    <w:rsid w:val="006331C9"/>
    <w:rsid w:val="00634AB1"/>
    <w:rsid w:val="00634EDF"/>
    <w:rsid w:val="006369DB"/>
    <w:rsid w:val="006430D0"/>
    <w:rsid w:val="00647486"/>
    <w:rsid w:val="006477EC"/>
    <w:rsid w:val="00650E8C"/>
    <w:rsid w:val="00652B8B"/>
    <w:rsid w:val="006542A3"/>
    <w:rsid w:val="0065463B"/>
    <w:rsid w:val="00655E4B"/>
    <w:rsid w:val="00656E64"/>
    <w:rsid w:val="00661535"/>
    <w:rsid w:val="00662272"/>
    <w:rsid w:val="006624C1"/>
    <w:rsid w:val="00662702"/>
    <w:rsid w:val="00663B3A"/>
    <w:rsid w:val="00664D0E"/>
    <w:rsid w:val="0067468B"/>
    <w:rsid w:val="006753CB"/>
    <w:rsid w:val="006767DA"/>
    <w:rsid w:val="00676FAF"/>
    <w:rsid w:val="00677E80"/>
    <w:rsid w:val="00682EE3"/>
    <w:rsid w:val="00683A2D"/>
    <w:rsid w:val="00683CBA"/>
    <w:rsid w:val="0068435D"/>
    <w:rsid w:val="00684D1C"/>
    <w:rsid w:val="00685BF6"/>
    <w:rsid w:val="00686AF5"/>
    <w:rsid w:val="00686C6C"/>
    <w:rsid w:val="00686D9C"/>
    <w:rsid w:val="00690F59"/>
    <w:rsid w:val="00692075"/>
    <w:rsid w:val="00693B42"/>
    <w:rsid w:val="006949AD"/>
    <w:rsid w:val="00695EB5"/>
    <w:rsid w:val="00696BBE"/>
    <w:rsid w:val="006A0456"/>
    <w:rsid w:val="006A0C12"/>
    <w:rsid w:val="006A2078"/>
    <w:rsid w:val="006A303C"/>
    <w:rsid w:val="006A3513"/>
    <w:rsid w:val="006A355E"/>
    <w:rsid w:val="006A3F50"/>
    <w:rsid w:val="006A5A75"/>
    <w:rsid w:val="006A7808"/>
    <w:rsid w:val="006B0910"/>
    <w:rsid w:val="006B1F56"/>
    <w:rsid w:val="006B1FA9"/>
    <w:rsid w:val="006B31FA"/>
    <w:rsid w:val="006B5BE8"/>
    <w:rsid w:val="006B6A56"/>
    <w:rsid w:val="006C1C43"/>
    <w:rsid w:val="006C292F"/>
    <w:rsid w:val="006C4994"/>
    <w:rsid w:val="006C578E"/>
    <w:rsid w:val="006C6DC9"/>
    <w:rsid w:val="006C71A1"/>
    <w:rsid w:val="006D1DBE"/>
    <w:rsid w:val="006D20F7"/>
    <w:rsid w:val="006D2DD1"/>
    <w:rsid w:val="006D5ACF"/>
    <w:rsid w:val="006D5B63"/>
    <w:rsid w:val="006D76C6"/>
    <w:rsid w:val="006E1478"/>
    <w:rsid w:val="006E17CC"/>
    <w:rsid w:val="006E297F"/>
    <w:rsid w:val="006F0E9F"/>
    <w:rsid w:val="006F0F22"/>
    <w:rsid w:val="006F4A0F"/>
    <w:rsid w:val="006F627F"/>
    <w:rsid w:val="006F749F"/>
    <w:rsid w:val="00700A74"/>
    <w:rsid w:val="00703397"/>
    <w:rsid w:val="0070409E"/>
    <w:rsid w:val="0070590D"/>
    <w:rsid w:val="00707F49"/>
    <w:rsid w:val="0071008F"/>
    <w:rsid w:val="00710698"/>
    <w:rsid w:val="00712679"/>
    <w:rsid w:val="00716360"/>
    <w:rsid w:val="0071688A"/>
    <w:rsid w:val="0071750C"/>
    <w:rsid w:val="00721430"/>
    <w:rsid w:val="0072527A"/>
    <w:rsid w:val="00725362"/>
    <w:rsid w:val="00726D19"/>
    <w:rsid w:val="0073033E"/>
    <w:rsid w:val="00740A3B"/>
    <w:rsid w:val="00741433"/>
    <w:rsid w:val="007420AE"/>
    <w:rsid w:val="00742EC0"/>
    <w:rsid w:val="007432A1"/>
    <w:rsid w:val="00746A70"/>
    <w:rsid w:val="00747272"/>
    <w:rsid w:val="007504BC"/>
    <w:rsid w:val="00750907"/>
    <w:rsid w:val="007523EF"/>
    <w:rsid w:val="00755A2D"/>
    <w:rsid w:val="00756C16"/>
    <w:rsid w:val="00757500"/>
    <w:rsid w:val="00757A25"/>
    <w:rsid w:val="007630DE"/>
    <w:rsid w:val="00763196"/>
    <w:rsid w:val="00765969"/>
    <w:rsid w:val="00765B7F"/>
    <w:rsid w:val="00765DA1"/>
    <w:rsid w:val="00766B60"/>
    <w:rsid w:val="00770544"/>
    <w:rsid w:val="00773C79"/>
    <w:rsid w:val="00773F1E"/>
    <w:rsid w:val="007756C0"/>
    <w:rsid w:val="0077640C"/>
    <w:rsid w:val="00776869"/>
    <w:rsid w:val="00777626"/>
    <w:rsid w:val="007806E2"/>
    <w:rsid w:val="007864EC"/>
    <w:rsid w:val="00787431"/>
    <w:rsid w:val="0078759A"/>
    <w:rsid w:val="00790E5E"/>
    <w:rsid w:val="00790F85"/>
    <w:rsid w:val="00791A06"/>
    <w:rsid w:val="00792E8A"/>
    <w:rsid w:val="00793492"/>
    <w:rsid w:val="00793F7D"/>
    <w:rsid w:val="0079462B"/>
    <w:rsid w:val="007952B2"/>
    <w:rsid w:val="00796FE6"/>
    <w:rsid w:val="0079777A"/>
    <w:rsid w:val="007A4099"/>
    <w:rsid w:val="007A5D69"/>
    <w:rsid w:val="007A6C3D"/>
    <w:rsid w:val="007B0019"/>
    <w:rsid w:val="007B5361"/>
    <w:rsid w:val="007C2E32"/>
    <w:rsid w:val="007C3597"/>
    <w:rsid w:val="007C54C9"/>
    <w:rsid w:val="007C5563"/>
    <w:rsid w:val="007C756B"/>
    <w:rsid w:val="007C796C"/>
    <w:rsid w:val="007D17EA"/>
    <w:rsid w:val="007D31A3"/>
    <w:rsid w:val="007D341D"/>
    <w:rsid w:val="007E0BF4"/>
    <w:rsid w:val="007E1272"/>
    <w:rsid w:val="007E1AC1"/>
    <w:rsid w:val="007E68AB"/>
    <w:rsid w:val="007E710E"/>
    <w:rsid w:val="007F35AF"/>
    <w:rsid w:val="007F3EB7"/>
    <w:rsid w:val="007F5088"/>
    <w:rsid w:val="007F5BCC"/>
    <w:rsid w:val="00801FC7"/>
    <w:rsid w:val="00802C00"/>
    <w:rsid w:val="00805091"/>
    <w:rsid w:val="00805611"/>
    <w:rsid w:val="00812381"/>
    <w:rsid w:val="00812B87"/>
    <w:rsid w:val="0081489A"/>
    <w:rsid w:val="00820499"/>
    <w:rsid w:val="00821731"/>
    <w:rsid w:val="00821744"/>
    <w:rsid w:val="008220D1"/>
    <w:rsid w:val="00823AD4"/>
    <w:rsid w:val="008243A2"/>
    <w:rsid w:val="0082446E"/>
    <w:rsid w:val="00824E24"/>
    <w:rsid w:val="00825A7C"/>
    <w:rsid w:val="00825F16"/>
    <w:rsid w:val="00827184"/>
    <w:rsid w:val="0083000B"/>
    <w:rsid w:val="00830BD9"/>
    <w:rsid w:val="0083445D"/>
    <w:rsid w:val="00835C89"/>
    <w:rsid w:val="0083667A"/>
    <w:rsid w:val="00837FCB"/>
    <w:rsid w:val="008409B4"/>
    <w:rsid w:val="00845644"/>
    <w:rsid w:val="008461B6"/>
    <w:rsid w:val="008478F8"/>
    <w:rsid w:val="00847A1D"/>
    <w:rsid w:val="00847C6E"/>
    <w:rsid w:val="00851AD4"/>
    <w:rsid w:val="00853870"/>
    <w:rsid w:val="008539A6"/>
    <w:rsid w:val="00854C88"/>
    <w:rsid w:val="00854E3C"/>
    <w:rsid w:val="00855DA1"/>
    <w:rsid w:val="00856421"/>
    <w:rsid w:val="0086063E"/>
    <w:rsid w:val="0086251C"/>
    <w:rsid w:val="008638D4"/>
    <w:rsid w:val="00863CEE"/>
    <w:rsid w:val="008640D8"/>
    <w:rsid w:val="00866F62"/>
    <w:rsid w:val="0087070A"/>
    <w:rsid w:val="00872C45"/>
    <w:rsid w:val="0087627C"/>
    <w:rsid w:val="00876686"/>
    <w:rsid w:val="00876FF6"/>
    <w:rsid w:val="00877777"/>
    <w:rsid w:val="00881094"/>
    <w:rsid w:val="008816EA"/>
    <w:rsid w:val="008824BC"/>
    <w:rsid w:val="0088267E"/>
    <w:rsid w:val="00884367"/>
    <w:rsid w:val="00885362"/>
    <w:rsid w:val="00886EF5"/>
    <w:rsid w:val="008925BB"/>
    <w:rsid w:val="00897121"/>
    <w:rsid w:val="00897F0A"/>
    <w:rsid w:val="008A0663"/>
    <w:rsid w:val="008A0799"/>
    <w:rsid w:val="008A0E43"/>
    <w:rsid w:val="008A1204"/>
    <w:rsid w:val="008A1E01"/>
    <w:rsid w:val="008A4375"/>
    <w:rsid w:val="008A4696"/>
    <w:rsid w:val="008A4D39"/>
    <w:rsid w:val="008A5F3F"/>
    <w:rsid w:val="008A7A1A"/>
    <w:rsid w:val="008A7E44"/>
    <w:rsid w:val="008B1DE6"/>
    <w:rsid w:val="008B5B21"/>
    <w:rsid w:val="008B5DF7"/>
    <w:rsid w:val="008B6BCC"/>
    <w:rsid w:val="008B7F75"/>
    <w:rsid w:val="008C08B9"/>
    <w:rsid w:val="008C143A"/>
    <w:rsid w:val="008C51D8"/>
    <w:rsid w:val="008C5B83"/>
    <w:rsid w:val="008D10CB"/>
    <w:rsid w:val="008D205A"/>
    <w:rsid w:val="008D27F5"/>
    <w:rsid w:val="008D344C"/>
    <w:rsid w:val="008D4012"/>
    <w:rsid w:val="008D47FD"/>
    <w:rsid w:val="008E0ADD"/>
    <w:rsid w:val="008E2202"/>
    <w:rsid w:val="008E3825"/>
    <w:rsid w:val="008E3D39"/>
    <w:rsid w:val="008E64AE"/>
    <w:rsid w:val="008E79AE"/>
    <w:rsid w:val="008F08AA"/>
    <w:rsid w:val="008F2934"/>
    <w:rsid w:val="008F2977"/>
    <w:rsid w:val="008F7061"/>
    <w:rsid w:val="009006D4"/>
    <w:rsid w:val="00900CD2"/>
    <w:rsid w:val="00900EAD"/>
    <w:rsid w:val="0090574F"/>
    <w:rsid w:val="00911808"/>
    <w:rsid w:val="0091682E"/>
    <w:rsid w:val="00926156"/>
    <w:rsid w:val="00927499"/>
    <w:rsid w:val="0093322F"/>
    <w:rsid w:val="00936EAC"/>
    <w:rsid w:val="0093758E"/>
    <w:rsid w:val="009450D8"/>
    <w:rsid w:val="00947156"/>
    <w:rsid w:val="00947425"/>
    <w:rsid w:val="009528B6"/>
    <w:rsid w:val="00952CB2"/>
    <w:rsid w:val="00952E20"/>
    <w:rsid w:val="00953921"/>
    <w:rsid w:val="00963E03"/>
    <w:rsid w:val="0096529F"/>
    <w:rsid w:val="00971723"/>
    <w:rsid w:val="0097446F"/>
    <w:rsid w:val="00977EB0"/>
    <w:rsid w:val="00985A06"/>
    <w:rsid w:val="00992A43"/>
    <w:rsid w:val="00993651"/>
    <w:rsid w:val="00994523"/>
    <w:rsid w:val="00996025"/>
    <w:rsid w:val="00997092"/>
    <w:rsid w:val="009A282C"/>
    <w:rsid w:val="009A34A2"/>
    <w:rsid w:val="009A550F"/>
    <w:rsid w:val="009A6282"/>
    <w:rsid w:val="009B15E9"/>
    <w:rsid w:val="009B16D9"/>
    <w:rsid w:val="009B28D7"/>
    <w:rsid w:val="009B3244"/>
    <w:rsid w:val="009B5429"/>
    <w:rsid w:val="009B54D4"/>
    <w:rsid w:val="009B5649"/>
    <w:rsid w:val="009B638C"/>
    <w:rsid w:val="009B6CA6"/>
    <w:rsid w:val="009B7F43"/>
    <w:rsid w:val="009C0408"/>
    <w:rsid w:val="009C3AE1"/>
    <w:rsid w:val="009C6D93"/>
    <w:rsid w:val="009D09F4"/>
    <w:rsid w:val="009D4CC2"/>
    <w:rsid w:val="009D5D0F"/>
    <w:rsid w:val="009D772D"/>
    <w:rsid w:val="009E2BD2"/>
    <w:rsid w:val="009E5874"/>
    <w:rsid w:val="009E70A0"/>
    <w:rsid w:val="009F0DAF"/>
    <w:rsid w:val="009F1431"/>
    <w:rsid w:val="009F29C9"/>
    <w:rsid w:val="009F3DC1"/>
    <w:rsid w:val="009F6630"/>
    <w:rsid w:val="00A00124"/>
    <w:rsid w:val="00A00C72"/>
    <w:rsid w:val="00A040DF"/>
    <w:rsid w:val="00A044DC"/>
    <w:rsid w:val="00A0506E"/>
    <w:rsid w:val="00A05AA4"/>
    <w:rsid w:val="00A062B6"/>
    <w:rsid w:val="00A06B40"/>
    <w:rsid w:val="00A07140"/>
    <w:rsid w:val="00A109BA"/>
    <w:rsid w:val="00A1292E"/>
    <w:rsid w:val="00A1677A"/>
    <w:rsid w:val="00A177DC"/>
    <w:rsid w:val="00A2010B"/>
    <w:rsid w:val="00A21A78"/>
    <w:rsid w:val="00A22B92"/>
    <w:rsid w:val="00A252D4"/>
    <w:rsid w:val="00A26ADE"/>
    <w:rsid w:val="00A32E45"/>
    <w:rsid w:val="00A33F4C"/>
    <w:rsid w:val="00A412FE"/>
    <w:rsid w:val="00A447D4"/>
    <w:rsid w:val="00A456D3"/>
    <w:rsid w:val="00A503CB"/>
    <w:rsid w:val="00A5051B"/>
    <w:rsid w:val="00A51424"/>
    <w:rsid w:val="00A53313"/>
    <w:rsid w:val="00A56EF5"/>
    <w:rsid w:val="00A57884"/>
    <w:rsid w:val="00A61329"/>
    <w:rsid w:val="00A62C06"/>
    <w:rsid w:val="00A65C81"/>
    <w:rsid w:val="00A672CE"/>
    <w:rsid w:val="00A67FB6"/>
    <w:rsid w:val="00A73336"/>
    <w:rsid w:val="00A76199"/>
    <w:rsid w:val="00A76F1B"/>
    <w:rsid w:val="00A8078A"/>
    <w:rsid w:val="00A80B32"/>
    <w:rsid w:val="00A81738"/>
    <w:rsid w:val="00A84BB0"/>
    <w:rsid w:val="00A90C09"/>
    <w:rsid w:val="00A9293B"/>
    <w:rsid w:val="00A93EC4"/>
    <w:rsid w:val="00A94003"/>
    <w:rsid w:val="00A95220"/>
    <w:rsid w:val="00A9552B"/>
    <w:rsid w:val="00A966AA"/>
    <w:rsid w:val="00A96977"/>
    <w:rsid w:val="00AA2AF5"/>
    <w:rsid w:val="00AA35B1"/>
    <w:rsid w:val="00AA5CD4"/>
    <w:rsid w:val="00AA7FE7"/>
    <w:rsid w:val="00AB0D58"/>
    <w:rsid w:val="00AB13F1"/>
    <w:rsid w:val="00AB3BE8"/>
    <w:rsid w:val="00AB5FD3"/>
    <w:rsid w:val="00AB6888"/>
    <w:rsid w:val="00AC0547"/>
    <w:rsid w:val="00AC2D63"/>
    <w:rsid w:val="00AC4772"/>
    <w:rsid w:val="00AC60B0"/>
    <w:rsid w:val="00AC63C6"/>
    <w:rsid w:val="00AD184A"/>
    <w:rsid w:val="00AD2026"/>
    <w:rsid w:val="00AD4EAD"/>
    <w:rsid w:val="00AD54C7"/>
    <w:rsid w:val="00AD5E89"/>
    <w:rsid w:val="00AE0A4A"/>
    <w:rsid w:val="00AE12B3"/>
    <w:rsid w:val="00AE1BE4"/>
    <w:rsid w:val="00AE1C95"/>
    <w:rsid w:val="00AF0F0A"/>
    <w:rsid w:val="00AF1AF8"/>
    <w:rsid w:val="00AF2176"/>
    <w:rsid w:val="00AF4ED5"/>
    <w:rsid w:val="00AF5011"/>
    <w:rsid w:val="00AF7514"/>
    <w:rsid w:val="00B01831"/>
    <w:rsid w:val="00B050C4"/>
    <w:rsid w:val="00B05859"/>
    <w:rsid w:val="00B12154"/>
    <w:rsid w:val="00B15A73"/>
    <w:rsid w:val="00B16A20"/>
    <w:rsid w:val="00B16EE3"/>
    <w:rsid w:val="00B20E5B"/>
    <w:rsid w:val="00B22826"/>
    <w:rsid w:val="00B22DB3"/>
    <w:rsid w:val="00B23F3C"/>
    <w:rsid w:val="00B250D2"/>
    <w:rsid w:val="00B25DD5"/>
    <w:rsid w:val="00B2727B"/>
    <w:rsid w:val="00B273C5"/>
    <w:rsid w:val="00B30FE5"/>
    <w:rsid w:val="00B317DE"/>
    <w:rsid w:val="00B35476"/>
    <w:rsid w:val="00B407B8"/>
    <w:rsid w:val="00B40D03"/>
    <w:rsid w:val="00B42234"/>
    <w:rsid w:val="00B42787"/>
    <w:rsid w:val="00B46EDA"/>
    <w:rsid w:val="00B507C7"/>
    <w:rsid w:val="00B5470C"/>
    <w:rsid w:val="00B54D21"/>
    <w:rsid w:val="00B5550F"/>
    <w:rsid w:val="00B61753"/>
    <w:rsid w:val="00B61D72"/>
    <w:rsid w:val="00B66E64"/>
    <w:rsid w:val="00B67D80"/>
    <w:rsid w:val="00B7007C"/>
    <w:rsid w:val="00B71631"/>
    <w:rsid w:val="00B75BA0"/>
    <w:rsid w:val="00B76CC6"/>
    <w:rsid w:val="00B76E78"/>
    <w:rsid w:val="00B777DC"/>
    <w:rsid w:val="00B77863"/>
    <w:rsid w:val="00B77DD9"/>
    <w:rsid w:val="00B8110C"/>
    <w:rsid w:val="00B814BE"/>
    <w:rsid w:val="00B8275F"/>
    <w:rsid w:val="00B829FE"/>
    <w:rsid w:val="00B838D5"/>
    <w:rsid w:val="00B86542"/>
    <w:rsid w:val="00B87FAB"/>
    <w:rsid w:val="00B90A0D"/>
    <w:rsid w:val="00B936D2"/>
    <w:rsid w:val="00B95FC4"/>
    <w:rsid w:val="00BA207D"/>
    <w:rsid w:val="00BA4CEE"/>
    <w:rsid w:val="00BA5074"/>
    <w:rsid w:val="00BA6784"/>
    <w:rsid w:val="00BB0249"/>
    <w:rsid w:val="00BB16CE"/>
    <w:rsid w:val="00BB198D"/>
    <w:rsid w:val="00BB36C0"/>
    <w:rsid w:val="00BB370B"/>
    <w:rsid w:val="00BB5E8C"/>
    <w:rsid w:val="00BB7405"/>
    <w:rsid w:val="00BC201F"/>
    <w:rsid w:val="00BC2104"/>
    <w:rsid w:val="00BC6C55"/>
    <w:rsid w:val="00BD00A8"/>
    <w:rsid w:val="00BD13E0"/>
    <w:rsid w:val="00BD1CDE"/>
    <w:rsid w:val="00BD3566"/>
    <w:rsid w:val="00BD492F"/>
    <w:rsid w:val="00BD517C"/>
    <w:rsid w:val="00BD6E49"/>
    <w:rsid w:val="00BD7FDC"/>
    <w:rsid w:val="00BE00DF"/>
    <w:rsid w:val="00BE076D"/>
    <w:rsid w:val="00BE21BF"/>
    <w:rsid w:val="00BE2313"/>
    <w:rsid w:val="00BE27F0"/>
    <w:rsid w:val="00BE44BA"/>
    <w:rsid w:val="00BE49DC"/>
    <w:rsid w:val="00BF1299"/>
    <w:rsid w:val="00BF22D0"/>
    <w:rsid w:val="00BF3879"/>
    <w:rsid w:val="00BF4366"/>
    <w:rsid w:val="00BF4518"/>
    <w:rsid w:val="00BF4B3A"/>
    <w:rsid w:val="00BF531E"/>
    <w:rsid w:val="00C026C8"/>
    <w:rsid w:val="00C043FA"/>
    <w:rsid w:val="00C04C8E"/>
    <w:rsid w:val="00C07D9E"/>
    <w:rsid w:val="00C07F22"/>
    <w:rsid w:val="00C11E07"/>
    <w:rsid w:val="00C1575F"/>
    <w:rsid w:val="00C157ED"/>
    <w:rsid w:val="00C20688"/>
    <w:rsid w:val="00C22425"/>
    <w:rsid w:val="00C23902"/>
    <w:rsid w:val="00C2452B"/>
    <w:rsid w:val="00C27877"/>
    <w:rsid w:val="00C3185B"/>
    <w:rsid w:val="00C42D65"/>
    <w:rsid w:val="00C447BF"/>
    <w:rsid w:val="00C46FAA"/>
    <w:rsid w:val="00C47C54"/>
    <w:rsid w:val="00C47EC8"/>
    <w:rsid w:val="00C51C8E"/>
    <w:rsid w:val="00C52253"/>
    <w:rsid w:val="00C532E3"/>
    <w:rsid w:val="00C543CB"/>
    <w:rsid w:val="00C54477"/>
    <w:rsid w:val="00C54844"/>
    <w:rsid w:val="00C5578E"/>
    <w:rsid w:val="00C57F65"/>
    <w:rsid w:val="00C57F80"/>
    <w:rsid w:val="00C606D5"/>
    <w:rsid w:val="00C61632"/>
    <w:rsid w:val="00C62B63"/>
    <w:rsid w:val="00C6414F"/>
    <w:rsid w:val="00C65101"/>
    <w:rsid w:val="00C66A9C"/>
    <w:rsid w:val="00C677C7"/>
    <w:rsid w:val="00C71ED4"/>
    <w:rsid w:val="00C80585"/>
    <w:rsid w:val="00C816D6"/>
    <w:rsid w:val="00C826C8"/>
    <w:rsid w:val="00C82CE3"/>
    <w:rsid w:val="00C8432D"/>
    <w:rsid w:val="00C90DA6"/>
    <w:rsid w:val="00C91460"/>
    <w:rsid w:val="00C92BF3"/>
    <w:rsid w:val="00C92C6F"/>
    <w:rsid w:val="00C97A1E"/>
    <w:rsid w:val="00CA13C9"/>
    <w:rsid w:val="00CA345C"/>
    <w:rsid w:val="00CA38A8"/>
    <w:rsid w:val="00CA38C8"/>
    <w:rsid w:val="00CA6660"/>
    <w:rsid w:val="00CA6831"/>
    <w:rsid w:val="00CB03E4"/>
    <w:rsid w:val="00CB05F7"/>
    <w:rsid w:val="00CB2276"/>
    <w:rsid w:val="00CB419A"/>
    <w:rsid w:val="00CB442A"/>
    <w:rsid w:val="00CB45DB"/>
    <w:rsid w:val="00CB61CD"/>
    <w:rsid w:val="00CC345A"/>
    <w:rsid w:val="00CC34C8"/>
    <w:rsid w:val="00CC4815"/>
    <w:rsid w:val="00CC6608"/>
    <w:rsid w:val="00CD0DB3"/>
    <w:rsid w:val="00CD1191"/>
    <w:rsid w:val="00CD31E4"/>
    <w:rsid w:val="00CD4E04"/>
    <w:rsid w:val="00CD52F8"/>
    <w:rsid w:val="00CD69BC"/>
    <w:rsid w:val="00CD6F2D"/>
    <w:rsid w:val="00CE2DF0"/>
    <w:rsid w:val="00CE3E30"/>
    <w:rsid w:val="00CE49A2"/>
    <w:rsid w:val="00CF11AA"/>
    <w:rsid w:val="00CF25B6"/>
    <w:rsid w:val="00CF2AB8"/>
    <w:rsid w:val="00CF3490"/>
    <w:rsid w:val="00CF3877"/>
    <w:rsid w:val="00CF4C8A"/>
    <w:rsid w:val="00CF5B05"/>
    <w:rsid w:val="00D00A94"/>
    <w:rsid w:val="00D076A1"/>
    <w:rsid w:val="00D1151B"/>
    <w:rsid w:val="00D1244C"/>
    <w:rsid w:val="00D12765"/>
    <w:rsid w:val="00D150D4"/>
    <w:rsid w:val="00D17483"/>
    <w:rsid w:val="00D20592"/>
    <w:rsid w:val="00D21962"/>
    <w:rsid w:val="00D2416B"/>
    <w:rsid w:val="00D25197"/>
    <w:rsid w:val="00D26DC4"/>
    <w:rsid w:val="00D270E9"/>
    <w:rsid w:val="00D279E4"/>
    <w:rsid w:val="00D30835"/>
    <w:rsid w:val="00D31049"/>
    <w:rsid w:val="00D3193B"/>
    <w:rsid w:val="00D3308C"/>
    <w:rsid w:val="00D33436"/>
    <w:rsid w:val="00D33FA8"/>
    <w:rsid w:val="00D37CD2"/>
    <w:rsid w:val="00D438EA"/>
    <w:rsid w:val="00D45457"/>
    <w:rsid w:val="00D4568F"/>
    <w:rsid w:val="00D46323"/>
    <w:rsid w:val="00D50182"/>
    <w:rsid w:val="00D50827"/>
    <w:rsid w:val="00D51435"/>
    <w:rsid w:val="00D526AD"/>
    <w:rsid w:val="00D55DFE"/>
    <w:rsid w:val="00D5692E"/>
    <w:rsid w:val="00D60A38"/>
    <w:rsid w:val="00D61763"/>
    <w:rsid w:val="00D62065"/>
    <w:rsid w:val="00D63B7E"/>
    <w:rsid w:val="00D64D0E"/>
    <w:rsid w:val="00D653DF"/>
    <w:rsid w:val="00D65A84"/>
    <w:rsid w:val="00D66BC3"/>
    <w:rsid w:val="00D71EDE"/>
    <w:rsid w:val="00D85178"/>
    <w:rsid w:val="00D92263"/>
    <w:rsid w:val="00D92700"/>
    <w:rsid w:val="00D929E8"/>
    <w:rsid w:val="00D974EC"/>
    <w:rsid w:val="00D97815"/>
    <w:rsid w:val="00DA0C6A"/>
    <w:rsid w:val="00DA32E2"/>
    <w:rsid w:val="00DA4D16"/>
    <w:rsid w:val="00DA57DE"/>
    <w:rsid w:val="00DA60F2"/>
    <w:rsid w:val="00DA62E6"/>
    <w:rsid w:val="00DA6A99"/>
    <w:rsid w:val="00DA77B9"/>
    <w:rsid w:val="00DB246D"/>
    <w:rsid w:val="00DB41D7"/>
    <w:rsid w:val="00DB70D1"/>
    <w:rsid w:val="00DC170D"/>
    <w:rsid w:val="00DC35E3"/>
    <w:rsid w:val="00DC5986"/>
    <w:rsid w:val="00DC6E16"/>
    <w:rsid w:val="00DC7053"/>
    <w:rsid w:val="00DD0BBF"/>
    <w:rsid w:val="00DD11ED"/>
    <w:rsid w:val="00DD2A6A"/>
    <w:rsid w:val="00DD5E56"/>
    <w:rsid w:val="00DD6A90"/>
    <w:rsid w:val="00DD7885"/>
    <w:rsid w:val="00DE090F"/>
    <w:rsid w:val="00DE149E"/>
    <w:rsid w:val="00DE1693"/>
    <w:rsid w:val="00DE16B0"/>
    <w:rsid w:val="00DE32D6"/>
    <w:rsid w:val="00DE4A2D"/>
    <w:rsid w:val="00DE5997"/>
    <w:rsid w:val="00DE72BD"/>
    <w:rsid w:val="00DE7BE1"/>
    <w:rsid w:val="00DF0023"/>
    <w:rsid w:val="00DF01B2"/>
    <w:rsid w:val="00DF5DEB"/>
    <w:rsid w:val="00DF7003"/>
    <w:rsid w:val="00DF76B9"/>
    <w:rsid w:val="00E0027A"/>
    <w:rsid w:val="00E0060B"/>
    <w:rsid w:val="00E0181D"/>
    <w:rsid w:val="00E01A3A"/>
    <w:rsid w:val="00E01AAB"/>
    <w:rsid w:val="00E01CAA"/>
    <w:rsid w:val="00E069B3"/>
    <w:rsid w:val="00E07B2B"/>
    <w:rsid w:val="00E125C1"/>
    <w:rsid w:val="00E12AB9"/>
    <w:rsid w:val="00E13464"/>
    <w:rsid w:val="00E13972"/>
    <w:rsid w:val="00E14E0C"/>
    <w:rsid w:val="00E1580F"/>
    <w:rsid w:val="00E16F8C"/>
    <w:rsid w:val="00E21202"/>
    <w:rsid w:val="00E35808"/>
    <w:rsid w:val="00E35A01"/>
    <w:rsid w:val="00E37895"/>
    <w:rsid w:val="00E40A68"/>
    <w:rsid w:val="00E40D76"/>
    <w:rsid w:val="00E41966"/>
    <w:rsid w:val="00E42A15"/>
    <w:rsid w:val="00E4343D"/>
    <w:rsid w:val="00E4363B"/>
    <w:rsid w:val="00E45AAC"/>
    <w:rsid w:val="00E467FD"/>
    <w:rsid w:val="00E46C87"/>
    <w:rsid w:val="00E52A5B"/>
    <w:rsid w:val="00E54302"/>
    <w:rsid w:val="00E54BF5"/>
    <w:rsid w:val="00E56D21"/>
    <w:rsid w:val="00E5733D"/>
    <w:rsid w:val="00E61846"/>
    <w:rsid w:val="00E626BF"/>
    <w:rsid w:val="00E66AD6"/>
    <w:rsid w:val="00E66CA5"/>
    <w:rsid w:val="00E66FB4"/>
    <w:rsid w:val="00E677F3"/>
    <w:rsid w:val="00E67B5D"/>
    <w:rsid w:val="00E7030B"/>
    <w:rsid w:val="00E71F31"/>
    <w:rsid w:val="00E722A2"/>
    <w:rsid w:val="00E72E84"/>
    <w:rsid w:val="00E8349D"/>
    <w:rsid w:val="00E83AE4"/>
    <w:rsid w:val="00E84E74"/>
    <w:rsid w:val="00E9368F"/>
    <w:rsid w:val="00E93D0E"/>
    <w:rsid w:val="00E93D39"/>
    <w:rsid w:val="00E95DCD"/>
    <w:rsid w:val="00E96A45"/>
    <w:rsid w:val="00E97862"/>
    <w:rsid w:val="00EA64CB"/>
    <w:rsid w:val="00EA67C9"/>
    <w:rsid w:val="00EA7C6F"/>
    <w:rsid w:val="00EB25CE"/>
    <w:rsid w:val="00EB35B2"/>
    <w:rsid w:val="00EB4FA9"/>
    <w:rsid w:val="00EB6A01"/>
    <w:rsid w:val="00EB6EAB"/>
    <w:rsid w:val="00EB7220"/>
    <w:rsid w:val="00EC1F1D"/>
    <w:rsid w:val="00EC256C"/>
    <w:rsid w:val="00EC34E4"/>
    <w:rsid w:val="00EC41B1"/>
    <w:rsid w:val="00EC42D0"/>
    <w:rsid w:val="00EC44EF"/>
    <w:rsid w:val="00EC63D5"/>
    <w:rsid w:val="00EC6DD1"/>
    <w:rsid w:val="00ED1E93"/>
    <w:rsid w:val="00ED2E18"/>
    <w:rsid w:val="00ED3CA4"/>
    <w:rsid w:val="00ED4E21"/>
    <w:rsid w:val="00ED7C19"/>
    <w:rsid w:val="00EE1D69"/>
    <w:rsid w:val="00EE27BC"/>
    <w:rsid w:val="00EE6688"/>
    <w:rsid w:val="00EE7930"/>
    <w:rsid w:val="00EE7CE1"/>
    <w:rsid w:val="00EF2DA7"/>
    <w:rsid w:val="00EF5FC7"/>
    <w:rsid w:val="00EF7C93"/>
    <w:rsid w:val="00F02289"/>
    <w:rsid w:val="00F056D0"/>
    <w:rsid w:val="00F06B19"/>
    <w:rsid w:val="00F10264"/>
    <w:rsid w:val="00F116D7"/>
    <w:rsid w:val="00F11F2A"/>
    <w:rsid w:val="00F12493"/>
    <w:rsid w:val="00F13AE5"/>
    <w:rsid w:val="00F1431D"/>
    <w:rsid w:val="00F15BAB"/>
    <w:rsid w:val="00F21F01"/>
    <w:rsid w:val="00F25836"/>
    <w:rsid w:val="00F25C9E"/>
    <w:rsid w:val="00F268C2"/>
    <w:rsid w:val="00F27F9F"/>
    <w:rsid w:val="00F30884"/>
    <w:rsid w:val="00F3202B"/>
    <w:rsid w:val="00F33364"/>
    <w:rsid w:val="00F344AB"/>
    <w:rsid w:val="00F402F5"/>
    <w:rsid w:val="00F4050D"/>
    <w:rsid w:val="00F413FB"/>
    <w:rsid w:val="00F42919"/>
    <w:rsid w:val="00F436B8"/>
    <w:rsid w:val="00F4691A"/>
    <w:rsid w:val="00F47AE4"/>
    <w:rsid w:val="00F501CA"/>
    <w:rsid w:val="00F57655"/>
    <w:rsid w:val="00F606EF"/>
    <w:rsid w:val="00F6079A"/>
    <w:rsid w:val="00F61FD1"/>
    <w:rsid w:val="00F62E44"/>
    <w:rsid w:val="00F62F63"/>
    <w:rsid w:val="00F6534C"/>
    <w:rsid w:val="00F6669C"/>
    <w:rsid w:val="00F704D9"/>
    <w:rsid w:val="00F7100F"/>
    <w:rsid w:val="00F74E6C"/>
    <w:rsid w:val="00F752F3"/>
    <w:rsid w:val="00F82F3B"/>
    <w:rsid w:val="00F8523C"/>
    <w:rsid w:val="00F86B74"/>
    <w:rsid w:val="00F945AF"/>
    <w:rsid w:val="00F94724"/>
    <w:rsid w:val="00F94D0D"/>
    <w:rsid w:val="00F956A2"/>
    <w:rsid w:val="00F9673B"/>
    <w:rsid w:val="00FA52B0"/>
    <w:rsid w:val="00FA78EF"/>
    <w:rsid w:val="00FB1CDD"/>
    <w:rsid w:val="00FB217B"/>
    <w:rsid w:val="00FB3550"/>
    <w:rsid w:val="00FB3990"/>
    <w:rsid w:val="00FB52CC"/>
    <w:rsid w:val="00FB7215"/>
    <w:rsid w:val="00FB7BD3"/>
    <w:rsid w:val="00FC0CF7"/>
    <w:rsid w:val="00FC1076"/>
    <w:rsid w:val="00FC1A34"/>
    <w:rsid w:val="00FC273A"/>
    <w:rsid w:val="00FC30B0"/>
    <w:rsid w:val="00FC368D"/>
    <w:rsid w:val="00FC62FE"/>
    <w:rsid w:val="00FC791B"/>
    <w:rsid w:val="00FD0B9E"/>
    <w:rsid w:val="00FD1550"/>
    <w:rsid w:val="00FD1EDA"/>
    <w:rsid w:val="00FD2EF1"/>
    <w:rsid w:val="00FD31E4"/>
    <w:rsid w:val="00FD701F"/>
    <w:rsid w:val="00FD72F6"/>
    <w:rsid w:val="00FE14F8"/>
    <w:rsid w:val="00FE4508"/>
    <w:rsid w:val="00FE65EA"/>
    <w:rsid w:val="00FE7A21"/>
    <w:rsid w:val="00FF0CEE"/>
    <w:rsid w:val="00FF2EF7"/>
    <w:rsid w:val="00FF460D"/>
    <w:rsid w:val="00FF525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n-US" w:eastAsia="en-US"/>
    </w:rPr>
  </w:style>
  <w:style w:type="paragraph" w:styleId="Heading1">
    <w:name w:val="heading 1"/>
    <w:aliases w:val="Heading 1 Char"/>
    <w:basedOn w:val="Normal"/>
    <w:next w:val="Normal"/>
    <w:link w:val="Heading1Char1"/>
    <w:qFormat/>
    <w:rsid w:val="007F5088"/>
    <w:pPr>
      <w:keepNext/>
      <w:numPr>
        <w:numId w:val="3"/>
      </w:numPr>
      <w:jc w:val="center"/>
      <w:outlineLvl w:val="0"/>
    </w:pPr>
    <w:rPr>
      <w:b/>
    </w:rPr>
  </w:style>
  <w:style w:type="paragraph" w:styleId="Heading2">
    <w:name w:val="heading 2"/>
    <w:basedOn w:val="Normal"/>
    <w:next w:val="Normal"/>
    <w:qFormat/>
    <w:rsid w:val="007F5088"/>
    <w:pPr>
      <w:keepNext/>
      <w:numPr>
        <w:ilvl w:val="1"/>
        <w:numId w:val="3"/>
      </w:numPr>
      <w:outlineLvl w:val="1"/>
    </w:pPr>
    <w:rPr>
      <w:b/>
    </w:rPr>
  </w:style>
  <w:style w:type="paragraph" w:styleId="Heading3">
    <w:name w:val="heading 3"/>
    <w:basedOn w:val="Normal"/>
    <w:next w:val="Normal"/>
    <w:qFormat/>
    <w:rsid w:val="007F5088"/>
    <w:pPr>
      <w:keepNext/>
      <w:numPr>
        <w:ilvl w:val="2"/>
        <w:numId w:val="3"/>
      </w:numPr>
      <w:spacing w:before="240" w:after="60"/>
      <w:ind w:left="1440"/>
      <w:outlineLvl w:val="2"/>
    </w:pPr>
    <w:rPr>
      <w:rFonts w:cs="Arial"/>
      <w:b/>
      <w:bCs/>
      <w:sz w:val="26"/>
      <w:szCs w:val="26"/>
    </w:rPr>
  </w:style>
  <w:style w:type="paragraph" w:styleId="Heading4">
    <w:name w:val="heading 4"/>
    <w:basedOn w:val="Normal"/>
    <w:next w:val="Normal"/>
    <w:qFormat/>
    <w:rsid w:val="007F5088"/>
    <w:pPr>
      <w:keepNext/>
      <w:numPr>
        <w:ilvl w:val="3"/>
        <w:numId w:val="3"/>
      </w:numPr>
      <w:tabs>
        <w:tab w:val="left" w:pos="360"/>
      </w:tabs>
      <w:ind w:left="2304"/>
      <w:outlineLvl w:val="3"/>
    </w:pPr>
    <w:rPr>
      <w:b/>
      <w:color w:val="000000"/>
      <w:lang w:val="en-GB"/>
    </w:rPr>
  </w:style>
  <w:style w:type="paragraph" w:styleId="Heading5">
    <w:name w:val="heading 5"/>
    <w:basedOn w:val="Normal"/>
    <w:next w:val="Normal"/>
    <w:qFormat/>
    <w:rsid w:val="007F5088"/>
    <w:pPr>
      <w:keepNext/>
      <w:numPr>
        <w:ilvl w:val="4"/>
        <w:numId w:val="3"/>
      </w:numPr>
      <w:outlineLvl w:val="4"/>
    </w:pPr>
    <w:rPr>
      <w:color w:val="000000"/>
      <w:u w:val="single"/>
    </w:rPr>
  </w:style>
  <w:style w:type="paragraph" w:styleId="Heading6">
    <w:name w:val="heading 6"/>
    <w:basedOn w:val="Normal"/>
    <w:next w:val="Normal"/>
    <w:qFormat/>
    <w:rsid w:val="007F5088"/>
    <w:pPr>
      <w:keepNext/>
      <w:numPr>
        <w:ilvl w:val="5"/>
        <w:numId w:val="3"/>
      </w:numPr>
      <w:ind w:right="-18"/>
      <w:outlineLvl w:val="5"/>
    </w:pPr>
    <w:rPr>
      <w:b/>
      <w:noProof/>
      <w:color w:val="000000"/>
    </w:rPr>
  </w:style>
  <w:style w:type="paragraph" w:styleId="Heading7">
    <w:name w:val="heading 7"/>
    <w:basedOn w:val="Normal"/>
    <w:next w:val="Normal"/>
    <w:qFormat/>
    <w:rsid w:val="007F5088"/>
    <w:pPr>
      <w:numPr>
        <w:ilvl w:val="6"/>
        <w:numId w:val="3"/>
      </w:numPr>
      <w:spacing w:before="240" w:after="60"/>
      <w:outlineLvl w:val="6"/>
    </w:pPr>
    <w:rPr>
      <w:rFonts w:ascii="Times New Roman" w:hAnsi="Times New Roman"/>
      <w:szCs w:val="24"/>
    </w:rPr>
  </w:style>
  <w:style w:type="paragraph" w:styleId="Heading8">
    <w:name w:val="heading 8"/>
    <w:basedOn w:val="Normal"/>
    <w:next w:val="Normal"/>
    <w:qFormat/>
    <w:rsid w:val="007F5088"/>
    <w:pPr>
      <w:numPr>
        <w:ilvl w:val="7"/>
        <w:numId w:val="3"/>
      </w:numPr>
      <w:spacing w:before="240" w:after="60"/>
      <w:outlineLvl w:val="7"/>
    </w:pPr>
    <w:rPr>
      <w:rFonts w:ascii="Times New Roman" w:hAnsi="Times New Roman"/>
      <w:i/>
      <w:iCs/>
      <w:color w:val="000000"/>
      <w:szCs w:val="24"/>
    </w:rPr>
  </w:style>
  <w:style w:type="paragraph" w:styleId="Heading9">
    <w:name w:val="heading 9"/>
    <w:basedOn w:val="Normal"/>
    <w:next w:val="Normal"/>
    <w:qFormat/>
    <w:rsid w:val="007F5088"/>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PageNumber">
    <w:name w:val="page number"/>
    <w:basedOn w:val="DefaultParagraphFont"/>
  </w:style>
  <w:style w:type="paragraph" w:styleId="BodyText">
    <w:name w:val="Body Text"/>
    <w:basedOn w:val="Normal"/>
    <w:pPr>
      <w:spacing w:before="120"/>
    </w:pPr>
    <w:rPr>
      <w:color w:val="000000"/>
      <w:sz w:val="22"/>
      <w:lang w:val="en-GB"/>
    </w:rPr>
  </w:style>
  <w:style w:type="paragraph" w:styleId="BodyTextIndent2">
    <w:name w:val="Body Text Indent 2"/>
    <w:basedOn w:val="Normal"/>
    <w:pPr>
      <w:tabs>
        <w:tab w:val="left" w:pos="360"/>
      </w:tabs>
      <w:ind w:left="360" w:hanging="360"/>
    </w:pPr>
    <w:rPr>
      <w:color w:val="000000"/>
    </w:rPr>
  </w:style>
  <w:style w:type="paragraph" w:styleId="BodyText2">
    <w:name w:val="Body Text 2"/>
    <w:basedOn w:val="Normal"/>
    <w:pPr>
      <w:tabs>
        <w:tab w:val="left" w:pos="360"/>
      </w:tabs>
    </w:pPr>
    <w:rPr>
      <w:color w:val="000000"/>
      <w:sz w:val="20"/>
    </w:rPr>
  </w:style>
  <w:style w:type="paragraph" w:styleId="BodyTextIndent">
    <w:name w:val="Body Text Indent"/>
    <w:basedOn w:val="Normal"/>
    <w:pPr>
      <w:ind w:left="-108" w:firstLine="90"/>
    </w:pPr>
    <w:rPr>
      <w:sz w:val="20"/>
    </w:rPr>
  </w:style>
  <w:style w:type="paragraph" w:styleId="BodyText3">
    <w:name w:val="Body Text 3"/>
    <w:basedOn w:val="Normal"/>
    <w:pPr>
      <w:tabs>
        <w:tab w:val="left" w:pos="55"/>
      </w:tabs>
    </w:pPr>
    <w:rPr>
      <w:sz w:val="20"/>
    </w:rPr>
  </w:style>
  <w:style w:type="paragraph" w:styleId="BodyTextIndent3">
    <w:name w:val="Body Text Indent 3"/>
    <w:basedOn w:val="Normal"/>
    <w:pPr>
      <w:spacing w:after="120"/>
      <w:ind w:firstLine="720"/>
    </w:pPr>
    <w:rPr>
      <w:color w:val="000000"/>
      <w:lang w:val="en-CA"/>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Pr>
      <w:rFonts w:ascii="Georgia" w:hAnsi="Georgia"/>
      <w:b/>
      <w:bCs/>
      <w:sz w:val="20"/>
      <w:lang w:val="fr-CA"/>
    </w:rPr>
  </w:style>
  <w:style w:type="paragraph" w:styleId="BalloonText">
    <w:name w:val="Balloon Text"/>
    <w:basedOn w:val="Normal"/>
    <w:semiHidden/>
    <w:rPr>
      <w:rFonts w:ascii="Tahoma" w:hAnsi="Tahoma" w:cs="Tahoma"/>
      <w:sz w:val="16"/>
      <w:szCs w:val="16"/>
    </w:rPr>
  </w:style>
  <w:style w:type="numbering" w:customStyle="1" w:styleId="NoList1">
    <w:name w:val="No List1"/>
    <w:next w:val="NoList"/>
    <w:semiHidden/>
  </w:style>
  <w:style w:type="paragraph" w:styleId="DocumentMap">
    <w:name w:val="Document Map"/>
    <w:basedOn w:val="Normal"/>
    <w:semiHidden/>
    <w:pPr>
      <w:shd w:val="clear" w:color="auto" w:fill="000080"/>
    </w:pPr>
    <w:rPr>
      <w:rFonts w:ascii="Tahoma" w:hAnsi="Tahoma" w:cs="Tahoma"/>
      <w:szCs w:val="24"/>
      <w:lang w:val="en-CA"/>
    </w:rPr>
  </w:style>
  <w:style w:type="table" w:styleId="TableSimple1">
    <w:name w:val="Table Simple 1"/>
    <w:basedOn w:val="TableNormal"/>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2">
    <w:name w:val="toc 2"/>
    <w:basedOn w:val="Normal"/>
    <w:next w:val="Normal"/>
    <w:autoRedefine/>
    <w:semiHidden/>
    <w:rsid w:val="00755A2D"/>
    <w:pPr>
      <w:ind w:left="240"/>
    </w:pPr>
    <w:rPr>
      <w:rFonts w:ascii="Times New Roman" w:hAnsi="Times New Roman"/>
      <w:smallCaps/>
      <w:sz w:val="20"/>
    </w:rPr>
  </w:style>
  <w:style w:type="paragraph" w:styleId="TOC1">
    <w:name w:val="toc 1"/>
    <w:basedOn w:val="Normal"/>
    <w:next w:val="Normal"/>
    <w:autoRedefine/>
    <w:semiHidden/>
    <w:rsid w:val="00755A2D"/>
    <w:pPr>
      <w:spacing w:before="120" w:after="120"/>
    </w:pPr>
    <w:rPr>
      <w:rFonts w:ascii="Times New Roman" w:hAnsi="Times New Roman"/>
      <w:b/>
      <w:bCs/>
      <w:caps/>
      <w:sz w:val="20"/>
    </w:rPr>
  </w:style>
  <w:style w:type="paragraph" w:styleId="Caption">
    <w:name w:val="caption"/>
    <w:basedOn w:val="Normal"/>
    <w:next w:val="Normal"/>
    <w:link w:val="CaptionChar"/>
    <w:qFormat/>
    <w:rsid w:val="00EA64CB"/>
    <w:pPr>
      <w:spacing w:before="120" w:after="120"/>
    </w:pPr>
    <w:rPr>
      <w:b/>
      <w:bCs/>
      <w:sz w:val="20"/>
    </w:rPr>
  </w:style>
  <w:style w:type="numbering" w:styleId="111111">
    <w:name w:val="Outline List 2"/>
    <w:basedOn w:val="NoList"/>
    <w:rsid w:val="00716360"/>
    <w:pPr>
      <w:numPr>
        <w:numId w:val="1"/>
      </w:numPr>
    </w:pPr>
  </w:style>
  <w:style w:type="paragraph" w:customStyle="1" w:styleId="StyleCaptionItalicChar">
    <w:name w:val="Style Caption + Italic Char"/>
    <w:basedOn w:val="Caption"/>
    <w:link w:val="StyleCaptionItalicCharChar"/>
    <w:rsid w:val="00EA64CB"/>
    <w:rPr>
      <w:b w:val="0"/>
      <w:i/>
      <w:iCs/>
    </w:rPr>
  </w:style>
  <w:style w:type="character" w:customStyle="1" w:styleId="CaptionChar">
    <w:name w:val="Caption Char"/>
    <w:link w:val="Caption"/>
    <w:rsid w:val="00EA64CB"/>
    <w:rPr>
      <w:rFonts w:ascii="Arial" w:hAnsi="Arial"/>
      <w:b/>
      <w:bCs/>
      <w:lang w:val="en-US" w:eastAsia="en-US" w:bidi="ar-SA"/>
    </w:rPr>
  </w:style>
  <w:style w:type="character" w:customStyle="1" w:styleId="StyleCaptionItalicCharChar">
    <w:name w:val="Style Caption + Italic Char Char"/>
    <w:link w:val="StyleCaptionItalicChar"/>
    <w:rsid w:val="00EA64CB"/>
    <w:rPr>
      <w:rFonts w:ascii="Arial" w:hAnsi="Arial"/>
      <w:b/>
      <w:bCs/>
      <w:i/>
      <w:iCs/>
      <w:lang w:val="en-US" w:eastAsia="en-US" w:bidi="ar-SA"/>
    </w:rPr>
  </w:style>
  <w:style w:type="character" w:styleId="CommentReference">
    <w:name w:val="annotation reference"/>
    <w:semiHidden/>
    <w:rsid w:val="00897121"/>
    <w:rPr>
      <w:sz w:val="16"/>
      <w:szCs w:val="16"/>
    </w:rPr>
  </w:style>
  <w:style w:type="paragraph" w:styleId="TableofFigures">
    <w:name w:val="table of figures"/>
    <w:basedOn w:val="Normal"/>
    <w:next w:val="Normal"/>
    <w:uiPriority w:val="99"/>
    <w:rsid w:val="00F25C9E"/>
    <w:pPr>
      <w:ind w:left="480" w:hanging="480"/>
    </w:pPr>
  </w:style>
  <w:style w:type="paragraph" w:styleId="CommentText">
    <w:name w:val="annotation text"/>
    <w:basedOn w:val="Normal"/>
    <w:semiHidden/>
    <w:rsid w:val="00897121"/>
    <w:rPr>
      <w:sz w:val="20"/>
    </w:rPr>
  </w:style>
  <w:style w:type="paragraph" w:styleId="CommentSubject">
    <w:name w:val="annotation subject"/>
    <w:basedOn w:val="CommentText"/>
    <w:next w:val="CommentText"/>
    <w:semiHidden/>
    <w:rsid w:val="00897121"/>
    <w:rPr>
      <w:b/>
      <w:bCs/>
    </w:rPr>
  </w:style>
  <w:style w:type="paragraph" w:styleId="TOC3">
    <w:name w:val="toc 3"/>
    <w:basedOn w:val="Normal"/>
    <w:next w:val="Normal"/>
    <w:autoRedefine/>
    <w:semiHidden/>
    <w:rsid w:val="00E66AD6"/>
    <w:pPr>
      <w:ind w:left="480"/>
    </w:pPr>
    <w:rPr>
      <w:rFonts w:ascii="Times New Roman" w:hAnsi="Times New Roman"/>
      <w:i/>
      <w:iCs/>
      <w:sz w:val="20"/>
    </w:rPr>
  </w:style>
  <w:style w:type="paragraph" w:customStyle="1" w:styleId="CharChar">
    <w:name w:val="Char Char"/>
    <w:basedOn w:val="Normal"/>
    <w:rsid w:val="00373A92"/>
    <w:pPr>
      <w:spacing w:after="160" w:line="240" w:lineRule="exact"/>
    </w:pPr>
    <w:rPr>
      <w:rFonts w:ascii="Verdana" w:hAnsi="Verdana"/>
      <w:sz w:val="20"/>
    </w:rPr>
  </w:style>
  <w:style w:type="paragraph" w:styleId="TOC4">
    <w:name w:val="toc 4"/>
    <w:basedOn w:val="Normal"/>
    <w:next w:val="Normal"/>
    <w:autoRedefine/>
    <w:semiHidden/>
    <w:rsid w:val="00812381"/>
    <w:pPr>
      <w:ind w:left="720"/>
    </w:pPr>
    <w:rPr>
      <w:rFonts w:ascii="Times New Roman" w:hAnsi="Times New Roman"/>
      <w:sz w:val="18"/>
      <w:szCs w:val="18"/>
    </w:rPr>
  </w:style>
  <w:style w:type="paragraph" w:styleId="TOC5">
    <w:name w:val="toc 5"/>
    <w:basedOn w:val="Normal"/>
    <w:next w:val="Normal"/>
    <w:autoRedefine/>
    <w:semiHidden/>
    <w:rsid w:val="00812381"/>
    <w:pPr>
      <w:ind w:left="960"/>
    </w:pPr>
    <w:rPr>
      <w:rFonts w:ascii="Times New Roman" w:hAnsi="Times New Roman"/>
      <w:sz w:val="18"/>
      <w:szCs w:val="18"/>
    </w:rPr>
  </w:style>
  <w:style w:type="paragraph" w:styleId="TOC6">
    <w:name w:val="toc 6"/>
    <w:basedOn w:val="Normal"/>
    <w:next w:val="Normal"/>
    <w:autoRedefine/>
    <w:semiHidden/>
    <w:rsid w:val="00812381"/>
    <w:pPr>
      <w:ind w:left="1200"/>
    </w:pPr>
    <w:rPr>
      <w:rFonts w:ascii="Times New Roman" w:hAnsi="Times New Roman"/>
      <w:sz w:val="18"/>
      <w:szCs w:val="18"/>
    </w:rPr>
  </w:style>
  <w:style w:type="paragraph" w:styleId="TOC7">
    <w:name w:val="toc 7"/>
    <w:basedOn w:val="Normal"/>
    <w:next w:val="Normal"/>
    <w:autoRedefine/>
    <w:semiHidden/>
    <w:rsid w:val="00812381"/>
    <w:pPr>
      <w:ind w:left="1440"/>
    </w:pPr>
    <w:rPr>
      <w:rFonts w:ascii="Times New Roman" w:hAnsi="Times New Roman"/>
      <w:sz w:val="18"/>
      <w:szCs w:val="18"/>
    </w:rPr>
  </w:style>
  <w:style w:type="paragraph" w:styleId="TOC8">
    <w:name w:val="toc 8"/>
    <w:basedOn w:val="Normal"/>
    <w:next w:val="Normal"/>
    <w:autoRedefine/>
    <w:semiHidden/>
    <w:rsid w:val="00812381"/>
    <w:pPr>
      <w:ind w:left="1680"/>
    </w:pPr>
    <w:rPr>
      <w:rFonts w:ascii="Times New Roman" w:hAnsi="Times New Roman"/>
      <w:sz w:val="18"/>
      <w:szCs w:val="18"/>
    </w:rPr>
  </w:style>
  <w:style w:type="paragraph" w:styleId="TOC9">
    <w:name w:val="toc 9"/>
    <w:basedOn w:val="Normal"/>
    <w:next w:val="Normal"/>
    <w:autoRedefine/>
    <w:semiHidden/>
    <w:rsid w:val="00812381"/>
    <w:pPr>
      <w:ind w:left="1920"/>
    </w:pPr>
    <w:rPr>
      <w:rFonts w:ascii="Times New Roman" w:hAnsi="Times New Roman"/>
      <w:sz w:val="18"/>
      <w:szCs w:val="18"/>
    </w:rPr>
  </w:style>
  <w:style w:type="paragraph" w:customStyle="1" w:styleId="Heading1-nonum">
    <w:name w:val="Heading 1 - no num"/>
    <w:basedOn w:val="Heading1"/>
    <w:link w:val="Heading1-nonumChar"/>
    <w:rsid w:val="00B40D03"/>
    <w:pPr>
      <w:numPr>
        <w:numId w:val="0"/>
      </w:numPr>
    </w:pPr>
    <w:rPr>
      <w:bCs/>
    </w:rPr>
  </w:style>
  <w:style w:type="character" w:customStyle="1" w:styleId="Heading1Char1">
    <w:name w:val="Heading 1 Char1"/>
    <w:aliases w:val="Heading 1 Char Char"/>
    <w:link w:val="Heading1"/>
    <w:rsid w:val="00B40D03"/>
    <w:rPr>
      <w:rFonts w:ascii="Arial" w:hAnsi="Arial"/>
      <w:b/>
      <w:sz w:val="24"/>
      <w:lang w:val="en-US" w:eastAsia="en-US"/>
    </w:rPr>
  </w:style>
  <w:style w:type="character" w:customStyle="1" w:styleId="Heading1-nonumChar">
    <w:name w:val="Heading 1 - no num Char"/>
    <w:link w:val="Heading1-nonum"/>
    <w:rsid w:val="00B40D03"/>
    <w:rPr>
      <w:rFonts w:ascii="Arial" w:hAnsi="Arial"/>
      <w:b/>
      <w:bCs/>
      <w:sz w:val="24"/>
      <w:lang w:val="en-US" w:eastAsia="en-US" w:bidi="ar-SA"/>
    </w:rPr>
  </w:style>
  <w:style w:type="paragraph" w:customStyle="1" w:styleId="Pa38">
    <w:name w:val="Pa38"/>
    <w:basedOn w:val="Normal"/>
    <w:next w:val="Normal"/>
    <w:rsid w:val="00C92C6F"/>
    <w:pPr>
      <w:autoSpaceDE w:val="0"/>
      <w:autoSpaceDN w:val="0"/>
      <w:adjustRightInd w:val="0"/>
      <w:spacing w:line="161" w:lineRule="atLeast"/>
    </w:pPr>
    <w:rPr>
      <w:rFonts w:ascii="Lucida Std" w:eastAsia="MS Mincho" w:hAnsi="Lucida Std"/>
      <w:szCs w:val="24"/>
      <w:lang w:eastAsia="ja-JP"/>
    </w:rPr>
  </w:style>
  <w:style w:type="paragraph" w:customStyle="1" w:styleId="line862">
    <w:name w:val="line862"/>
    <w:basedOn w:val="Normal"/>
    <w:rsid w:val="00C92C6F"/>
    <w:pPr>
      <w:spacing w:before="100" w:beforeAutospacing="1" w:after="100" w:afterAutospacing="1"/>
    </w:pPr>
    <w:rPr>
      <w:szCs w:val="24"/>
      <w:lang w:val="en-CA" w:eastAsia="en-CA"/>
    </w:rPr>
  </w:style>
  <w:style w:type="character" w:styleId="Strong">
    <w:name w:val="Strong"/>
    <w:qFormat/>
    <w:rsid w:val="00C92C6F"/>
    <w:rPr>
      <w:b/>
      <w:bCs/>
    </w:rPr>
  </w:style>
  <w:style w:type="character" w:styleId="Emphasis">
    <w:name w:val="Emphasis"/>
    <w:qFormat/>
    <w:rsid w:val="00C92C6F"/>
    <w:rPr>
      <w:i/>
      <w:iCs/>
    </w:rPr>
  </w:style>
  <w:style w:type="paragraph" w:customStyle="1" w:styleId="Default">
    <w:name w:val="Default"/>
    <w:rsid w:val="004E29AE"/>
    <w:pPr>
      <w:autoSpaceDE w:val="0"/>
      <w:autoSpaceDN w:val="0"/>
      <w:adjustRightInd w:val="0"/>
    </w:pPr>
    <w:rPr>
      <w:rFonts w:ascii="Times" w:eastAsia="MS Mincho" w:hAnsi="Times" w:cs="Times"/>
      <w:color w:val="000000"/>
      <w:sz w:val="24"/>
      <w:szCs w:val="24"/>
      <w:lang w:val="en-US" w:eastAsia="ja-JP"/>
    </w:rPr>
  </w:style>
  <w:style w:type="paragraph" w:styleId="NormalWeb">
    <w:name w:val="Normal (Web)"/>
    <w:basedOn w:val="Normal"/>
    <w:rsid w:val="00E01A3A"/>
    <w:pPr>
      <w:spacing w:before="100" w:beforeAutospacing="1" w:after="100" w:afterAutospacing="1"/>
    </w:pPr>
    <w:rPr>
      <w:rFonts w:ascii="Times New Roman" w:eastAsia="MS Mincho" w:hAnsi="Times New Roman"/>
      <w:szCs w:val="24"/>
      <w:lang w:eastAsia="ja-JP"/>
    </w:rPr>
  </w:style>
  <w:style w:type="character" w:customStyle="1" w:styleId="HeaderChar">
    <w:name w:val="Header Char"/>
    <w:link w:val="Header"/>
    <w:uiPriority w:val="99"/>
    <w:rsid w:val="008A0799"/>
    <w:rPr>
      <w:rFonts w:ascii="Arial" w:hAnsi="Arial"/>
      <w:sz w:val="24"/>
      <w:lang w:val="en-US" w:eastAsia="en-US"/>
    </w:rPr>
  </w:style>
  <w:style w:type="character" w:styleId="PlaceholderText">
    <w:name w:val="Placeholder Text"/>
    <w:basedOn w:val="DefaultParagraphFont"/>
    <w:uiPriority w:val="99"/>
    <w:semiHidden/>
    <w:rsid w:val="000A51C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n-US" w:eastAsia="en-US"/>
    </w:rPr>
  </w:style>
  <w:style w:type="paragraph" w:styleId="Heading1">
    <w:name w:val="heading 1"/>
    <w:aliases w:val="Heading 1 Char"/>
    <w:basedOn w:val="Normal"/>
    <w:next w:val="Normal"/>
    <w:link w:val="Heading1Char1"/>
    <w:qFormat/>
    <w:rsid w:val="007F5088"/>
    <w:pPr>
      <w:keepNext/>
      <w:numPr>
        <w:numId w:val="3"/>
      </w:numPr>
      <w:jc w:val="center"/>
      <w:outlineLvl w:val="0"/>
    </w:pPr>
    <w:rPr>
      <w:b/>
    </w:rPr>
  </w:style>
  <w:style w:type="paragraph" w:styleId="Heading2">
    <w:name w:val="heading 2"/>
    <w:basedOn w:val="Normal"/>
    <w:next w:val="Normal"/>
    <w:qFormat/>
    <w:rsid w:val="007F5088"/>
    <w:pPr>
      <w:keepNext/>
      <w:numPr>
        <w:ilvl w:val="1"/>
        <w:numId w:val="3"/>
      </w:numPr>
      <w:outlineLvl w:val="1"/>
    </w:pPr>
    <w:rPr>
      <w:b/>
    </w:rPr>
  </w:style>
  <w:style w:type="paragraph" w:styleId="Heading3">
    <w:name w:val="heading 3"/>
    <w:basedOn w:val="Normal"/>
    <w:next w:val="Normal"/>
    <w:qFormat/>
    <w:rsid w:val="007F5088"/>
    <w:pPr>
      <w:keepNext/>
      <w:numPr>
        <w:ilvl w:val="2"/>
        <w:numId w:val="3"/>
      </w:numPr>
      <w:spacing w:before="240" w:after="60"/>
      <w:ind w:left="1440"/>
      <w:outlineLvl w:val="2"/>
    </w:pPr>
    <w:rPr>
      <w:rFonts w:cs="Arial"/>
      <w:b/>
      <w:bCs/>
      <w:sz w:val="26"/>
      <w:szCs w:val="26"/>
    </w:rPr>
  </w:style>
  <w:style w:type="paragraph" w:styleId="Heading4">
    <w:name w:val="heading 4"/>
    <w:basedOn w:val="Normal"/>
    <w:next w:val="Normal"/>
    <w:qFormat/>
    <w:rsid w:val="007F5088"/>
    <w:pPr>
      <w:keepNext/>
      <w:numPr>
        <w:ilvl w:val="3"/>
        <w:numId w:val="3"/>
      </w:numPr>
      <w:tabs>
        <w:tab w:val="left" w:pos="360"/>
      </w:tabs>
      <w:ind w:left="2304"/>
      <w:outlineLvl w:val="3"/>
    </w:pPr>
    <w:rPr>
      <w:b/>
      <w:color w:val="000000"/>
      <w:lang w:val="en-GB"/>
    </w:rPr>
  </w:style>
  <w:style w:type="paragraph" w:styleId="Heading5">
    <w:name w:val="heading 5"/>
    <w:basedOn w:val="Normal"/>
    <w:next w:val="Normal"/>
    <w:qFormat/>
    <w:rsid w:val="007F5088"/>
    <w:pPr>
      <w:keepNext/>
      <w:numPr>
        <w:ilvl w:val="4"/>
        <w:numId w:val="3"/>
      </w:numPr>
      <w:outlineLvl w:val="4"/>
    </w:pPr>
    <w:rPr>
      <w:color w:val="000000"/>
      <w:u w:val="single"/>
    </w:rPr>
  </w:style>
  <w:style w:type="paragraph" w:styleId="Heading6">
    <w:name w:val="heading 6"/>
    <w:basedOn w:val="Normal"/>
    <w:next w:val="Normal"/>
    <w:qFormat/>
    <w:rsid w:val="007F5088"/>
    <w:pPr>
      <w:keepNext/>
      <w:numPr>
        <w:ilvl w:val="5"/>
        <w:numId w:val="3"/>
      </w:numPr>
      <w:ind w:right="-18"/>
      <w:outlineLvl w:val="5"/>
    </w:pPr>
    <w:rPr>
      <w:b/>
      <w:noProof/>
      <w:color w:val="000000"/>
    </w:rPr>
  </w:style>
  <w:style w:type="paragraph" w:styleId="Heading7">
    <w:name w:val="heading 7"/>
    <w:basedOn w:val="Normal"/>
    <w:next w:val="Normal"/>
    <w:qFormat/>
    <w:rsid w:val="007F5088"/>
    <w:pPr>
      <w:numPr>
        <w:ilvl w:val="6"/>
        <w:numId w:val="3"/>
      </w:numPr>
      <w:spacing w:before="240" w:after="60"/>
      <w:outlineLvl w:val="6"/>
    </w:pPr>
    <w:rPr>
      <w:rFonts w:ascii="Times New Roman" w:hAnsi="Times New Roman"/>
      <w:szCs w:val="24"/>
    </w:rPr>
  </w:style>
  <w:style w:type="paragraph" w:styleId="Heading8">
    <w:name w:val="heading 8"/>
    <w:basedOn w:val="Normal"/>
    <w:next w:val="Normal"/>
    <w:qFormat/>
    <w:rsid w:val="007F5088"/>
    <w:pPr>
      <w:numPr>
        <w:ilvl w:val="7"/>
        <w:numId w:val="3"/>
      </w:numPr>
      <w:spacing w:before="240" w:after="60"/>
      <w:outlineLvl w:val="7"/>
    </w:pPr>
    <w:rPr>
      <w:rFonts w:ascii="Times New Roman" w:hAnsi="Times New Roman"/>
      <w:i/>
      <w:iCs/>
      <w:color w:val="000000"/>
      <w:szCs w:val="24"/>
    </w:rPr>
  </w:style>
  <w:style w:type="paragraph" w:styleId="Heading9">
    <w:name w:val="heading 9"/>
    <w:basedOn w:val="Normal"/>
    <w:next w:val="Normal"/>
    <w:qFormat/>
    <w:rsid w:val="007F5088"/>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uiPriority w:val="99"/>
    <w:rPr>
      <w:color w:val="0000FF"/>
      <w:u w:val="single"/>
    </w:rPr>
  </w:style>
  <w:style w:type="character" w:styleId="PageNumber">
    <w:name w:val="page number"/>
    <w:basedOn w:val="DefaultParagraphFont"/>
  </w:style>
  <w:style w:type="paragraph" w:styleId="BodyText">
    <w:name w:val="Body Text"/>
    <w:basedOn w:val="Normal"/>
    <w:pPr>
      <w:spacing w:before="120"/>
    </w:pPr>
    <w:rPr>
      <w:color w:val="000000"/>
      <w:sz w:val="22"/>
      <w:lang w:val="en-GB"/>
    </w:rPr>
  </w:style>
  <w:style w:type="paragraph" w:styleId="BodyTextIndent2">
    <w:name w:val="Body Text Indent 2"/>
    <w:basedOn w:val="Normal"/>
    <w:pPr>
      <w:tabs>
        <w:tab w:val="left" w:pos="360"/>
      </w:tabs>
      <w:ind w:left="360" w:hanging="360"/>
    </w:pPr>
    <w:rPr>
      <w:color w:val="000000"/>
    </w:rPr>
  </w:style>
  <w:style w:type="paragraph" w:styleId="BodyText2">
    <w:name w:val="Body Text 2"/>
    <w:basedOn w:val="Normal"/>
    <w:pPr>
      <w:tabs>
        <w:tab w:val="left" w:pos="360"/>
      </w:tabs>
    </w:pPr>
    <w:rPr>
      <w:color w:val="000000"/>
      <w:sz w:val="20"/>
    </w:rPr>
  </w:style>
  <w:style w:type="paragraph" w:styleId="BodyTextIndent">
    <w:name w:val="Body Text Indent"/>
    <w:basedOn w:val="Normal"/>
    <w:pPr>
      <w:ind w:left="-108" w:firstLine="90"/>
    </w:pPr>
    <w:rPr>
      <w:sz w:val="20"/>
    </w:rPr>
  </w:style>
  <w:style w:type="paragraph" w:styleId="BodyText3">
    <w:name w:val="Body Text 3"/>
    <w:basedOn w:val="Normal"/>
    <w:pPr>
      <w:tabs>
        <w:tab w:val="left" w:pos="55"/>
      </w:tabs>
    </w:pPr>
    <w:rPr>
      <w:sz w:val="20"/>
    </w:rPr>
  </w:style>
  <w:style w:type="paragraph" w:styleId="BodyTextIndent3">
    <w:name w:val="Body Text Indent 3"/>
    <w:basedOn w:val="Normal"/>
    <w:pPr>
      <w:spacing w:after="120"/>
      <w:ind w:firstLine="720"/>
    </w:pPr>
    <w:rPr>
      <w:color w:val="000000"/>
      <w:lang w:val="en-CA"/>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Normal"/>
    <w:rPr>
      <w:rFonts w:ascii="Georgia" w:hAnsi="Georgia"/>
      <w:b/>
      <w:bCs/>
      <w:sz w:val="20"/>
      <w:lang w:val="fr-CA"/>
    </w:rPr>
  </w:style>
  <w:style w:type="paragraph" w:styleId="BalloonText">
    <w:name w:val="Balloon Text"/>
    <w:basedOn w:val="Normal"/>
    <w:semiHidden/>
    <w:rPr>
      <w:rFonts w:ascii="Tahoma" w:hAnsi="Tahoma" w:cs="Tahoma"/>
      <w:sz w:val="16"/>
      <w:szCs w:val="16"/>
    </w:rPr>
  </w:style>
  <w:style w:type="numbering" w:customStyle="1" w:styleId="NoList1">
    <w:name w:val="No List1"/>
    <w:next w:val="NoList"/>
    <w:semiHidden/>
  </w:style>
  <w:style w:type="paragraph" w:styleId="DocumentMap">
    <w:name w:val="Document Map"/>
    <w:basedOn w:val="Normal"/>
    <w:semiHidden/>
    <w:pPr>
      <w:shd w:val="clear" w:color="auto" w:fill="000080"/>
    </w:pPr>
    <w:rPr>
      <w:rFonts w:ascii="Tahoma" w:hAnsi="Tahoma" w:cs="Tahoma"/>
      <w:szCs w:val="24"/>
      <w:lang w:val="en-CA"/>
    </w:rPr>
  </w:style>
  <w:style w:type="table" w:styleId="TableSimple1">
    <w:name w:val="Table Simple 1"/>
    <w:basedOn w:val="TableNormal"/>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TOC2">
    <w:name w:val="toc 2"/>
    <w:basedOn w:val="Normal"/>
    <w:next w:val="Normal"/>
    <w:autoRedefine/>
    <w:semiHidden/>
    <w:rsid w:val="00755A2D"/>
    <w:pPr>
      <w:ind w:left="240"/>
    </w:pPr>
    <w:rPr>
      <w:rFonts w:ascii="Times New Roman" w:hAnsi="Times New Roman"/>
      <w:smallCaps/>
      <w:sz w:val="20"/>
    </w:rPr>
  </w:style>
  <w:style w:type="paragraph" w:styleId="TOC1">
    <w:name w:val="toc 1"/>
    <w:basedOn w:val="Normal"/>
    <w:next w:val="Normal"/>
    <w:autoRedefine/>
    <w:semiHidden/>
    <w:rsid w:val="00755A2D"/>
    <w:pPr>
      <w:spacing w:before="120" w:after="120"/>
    </w:pPr>
    <w:rPr>
      <w:rFonts w:ascii="Times New Roman" w:hAnsi="Times New Roman"/>
      <w:b/>
      <w:bCs/>
      <w:caps/>
      <w:sz w:val="20"/>
    </w:rPr>
  </w:style>
  <w:style w:type="paragraph" w:styleId="Caption">
    <w:name w:val="caption"/>
    <w:basedOn w:val="Normal"/>
    <w:next w:val="Normal"/>
    <w:link w:val="CaptionChar"/>
    <w:qFormat/>
    <w:rsid w:val="00EA64CB"/>
    <w:pPr>
      <w:spacing w:before="120" w:after="120"/>
    </w:pPr>
    <w:rPr>
      <w:b/>
      <w:bCs/>
      <w:sz w:val="20"/>
    </w:rPr>
  </w:style>
  <w:style w:type="numbering" w:styleId="111111">
    <w:name w:val="Outline List 2"/>
    <w:basedOn w:val="NoList"/>
    <w:rsid w:val="00716360"/>
    <w:pPr>
      <w:numPr>
        <w:numId w:val="1"/>
      </w:numPr>
    </w:pPr>
  </w:style>
  <w:style w:type="paragraph" w:customStyle="1" w:styleId="StyleCaptionItalicChar">
    <w:name w:val="Style Caption + Italic Char"/>
    <w:basedOn w:val="Caption"/>
    <w:link w:val="StyleCaptionItalicCharChar"/>
    <w:rsid w:val="00EA64CB"/>
    <w:rPr>
      <w:b w:val="0"/>
      <w:i/>
      <w:iCs/>
    </w:rPr>
  </w:style>
  <w:style w:type="character" w:customStyle="1" w:styleId="CaptionChar">
    <w:name w:val="Caption Char"/>
    <w:link w:val="Caption"/>
    <w:rsid w:val="00EA64CB"/>
    <w:rPr>
      <w:rFonts w:ascii="Arial" w:hAnsi="Arial"/>
      <w:b/>
      <w:bCs/>
      <w:lang w:val="en-US" w:eastAsia="en-US" w:bidi="ar-SA"/>
    </w:rPr>
  </w:style>
  <w:style w:type="character" w:customStyle="1" w:styleId="StyleCaptionItalicCharChar">
    <w:name w:val="Style Caption + Italic Char Char"/>
    <w:link w:val="StyleCaptionItalicChar"/>
    <w:rsid w:val="00EA64CB"/>
    <w:rPr>
      <w:rFonts w:ascii="Arial" w:hAnsi="Arial"/>
      <w:b/>
      <w:bCs/>
      <w:i/>
      <w:iCs/>
      <w:lang w:val="en-US" w:eastAsia="en-US" w:bidi="ar-SA"/>
    </w:rPr>
  </w:style>
  <w:style w:type="character" w:styleId="CommentReference">
    <w:name w:val="annotation reference"/>
    <w:semiHidden/>
    <w:rsid w:val="00897121"/>
    <w:rPr>
      <w:sz w:val="16"/>
      <w:szCs w:val="16"/>
    </w:rPr>
  </w:style>
  <w:style w:type="paragraph" w:styleId="TableofFigures">
    <w:name w:val="table of figures"/>
    <w:basedOn w:val="Normal"/>
    <w:next w:val="Normal"/>
    <w:uiPriority w:val="99"/>
    <w:rsid w:val="00F25C9E"/>
    <w:pPr>
      <w:ind w:left="480" w:hanging="480"/>
    </w:pPr>
  </w:style>
  <w:style w:type="paragraph" w:styleId="CommentText">
    <w:name w:val="annotation text"/>
    <w:basedOn w:val="Normal"/>
    <w:semiHidden/>
    <w:rsid w:val="00897121"/>
    <w:rPr>
      <w:sz w:val="20"/>
    </w:rPr>
  </w:style>
  <w:style w:type="paragraph" w:styleId="CommentSubject">
    <w:name w:val="annotation subject"/>
    <w:basedOn w:val="CommentText"/>
    <w:next w:val="CommentText"/>
    <w:semiHidden/>
    <w:rsid w:val="00897121"/>
    <w:rPr>
      <w:b/>
      <w:bCs/>
    </w:rPr>
  </w:style>
  <w:style w:type="paragraph" w:styleId="TOC3">
    <w:name w:val="toc 3"/>
    <w:basedOn w:val="Normal"/>
    <w:next w:val="Normal"/>
    <w:autoRedefine/>
    <w:semiHidden/>
    <w:rsid w:val="00E66AD6"/>
    <w:pPr>
      <w:ind w:left="480"/>
    </w:pPr>
    <w:rPr>
      <w:rFonts w:ascii="Times New Roman" w:hAnsi="Times New Roman"/>
      <w:i/>
      <w:iCs/>
      <w:sz w:val="20"/>
    </w:rPr>
  </w:style>
  <w:style w:type="paragraph" w:customStyle="1" w:styleId="CharChar">
    <w:name w:val="Char Char"/>
    <w:basedOn w:val="Normal"/>
    <w:rsid w:val="00373A92"/>
    <w:pPr>
      <w:spacing w:after="160" w:line="240" w:lineRule="exact"/>
    </w:pPr>
    <w:rPr>
      <w:rFonts w:ascii="Verdana" w:hAnsi="Verdana"/>
      <w:sz w:val="20"/>
    </w:rPr>
  </w:style>
  <w:style w:type="paragraph" w:styleId="TOC4">
    <w:name w:val="toc 4"/>
    <w:basedOn w:val="Normal"/>
    <w:next w:val="Normal"/>
    <w:autoRedefine/>
    <w:semiHidden/>
    <w:rsid w:val="00812381"/>
    <w:pPr>
      <w:ind w:left="720"/>
    </w:pPr>
    <w:rPr>
      <w:rFonts w:ascii="Times New Roman" w:hAnsi="Times New Roman"/>
      <w:sz w:val="18"/>
      <w:szCs w:val="18"/>
    </w:rPr>
  </w:style>
  <w:style w:type="paragraph" w:styleId="TOC5">
    <w:name w:val="toc 5"/>
    <w:basedOn w:val="Normal"/>
    <w:next w:val="Normal"/>
    <w:autoRedefine/>
    <w:semiHidden/>
    <w:rsid w:val="00812381"/>
    <w:pPr>
      <w:ind w:left="960"/>
    </w:pPr>
    <w:rPr>
      <w:rFonts w:ascii="Times New Roman" w:hAnsi="Times New Roman"/>
      <w:sz w:val="18"/>
      <w:szCs w:val="18"/>
    </w:rPr>
  </w:style>
  <w:style w:type="paragraph" w:styleId="TOC6">
    <w:name w:val="toc 6"/>
    <w:basedOn w:val="Normal"/>
    <w:next w:val="Normal"/>
    <w:autoRedefine/>
    <w:semiHidden/>
    <w:rsid w:val="00812381"/>
    <w:pPr>
      <w:ind w:left="1200"/>
    </w:pPr>
    <w:rPr>
      <w:rFonts w:ascii="Times New Roman" w:hAnsi="Times New Roman"/>
      <w:sz w:val="18"/>
      <w:szCs w:val="18"/>
    </w:rPr>
  </w:style>
  <w:style w:type="paragraph" w:styleId="TOC7">
    <w:name w:val="toc 7"/>
    <w:basedOn w:val="Normal"/>
    <w:next w:val="Normal"/>
    <w:autoRedefine/>
    <w:semiHidden/>
    <w:rsid w:val="00812381"/>
    <w:pPr>
      <w:ind w:left="1440"/>
    </w:pPr>
    <w:rPr>
      <w:rFonts w:ascii="Times New Roman" w:hAnsi="Times New Roman"/>
      <w:sz w:val="18"/>
      <w:szCs w:val="18"/>
    </w:rPr>
  </w:style>
  <w:style w:type="paragraph" w:styleId="TOC8">
    <w:name w:val="toc 8"/>
    <w:basedOn w:val="Normal"/>
    <w:next w:val="Normal"/>
    <w:autoRedefine/>
    <w:semiHidden/>
    <w:rsid w:val="00812381"/>
    <w:pPr>
      <w:ind w:left="1680"/>
    </w:pPr>
    <w:rPr>
      <w:rFonts w:ascii="Times New Roman" w:hAnsi="Times New Roman"/>
      <w:sz w:val="18"/>
      <w:szCs w:val="18"/>
    </w:rPr>
  </w:style>
  <w:style w:type="paragraph" w:styleId="TOC9">
    <w:name w:val="toc 9"/>
    <w:basedOn w:val="Normal"/>
    <w:next w:val="Normal"/>
    <w:autoRedefine/>
    <w:semiHidden/>
    <w:rsid w:val="00812381"/>
    <w:pPr>
      <w:ind w:left="1920"/>
    </w:pPr>
    <w:rPr>
      <w:rFonts w:ascii="Times New Roman" w:hAnsi="Times New Roman"/>
      <w:sz w:val="18"/>
      <w:szCs w:val="18"/>
    </w:rPr>
  </w:style>
  <w:style w:type="paragraph" w:customStyle="1" w:styleId="Heading1-nonum">
    <w:name w:val="Heading 1 - no num"/>
    <w:basedOn w:val="Heading1"/>
    <w:link w:val="Heading1-nonumChar"/>
    <w:rsid w:val="00B40D03"/>
    <w:pPr>
      <w:numPr>
        <w:numId w:val="0"/>
      </w:numPr>
    </w:pPr>
    <w:rPr>
      <w:bCs/>
    </w:rPr>
  </w:style>
  <w:style w:type="character" w:customStyle="1" w:styleId="Heading1Char1">
    <w:name w:val="Heading 1 Char1"/>
    <w:aliases w:val="Heading 1 Char Char"/>
    <w:link w:val="Heading1"/>
    <w:rsid w:val="00B40D03"/>
    <w:rPr>
      <w:rFonts w:ascii="Arial" w:hAnsi="Arial"/>
      <w:b/>
      <w:sz w:val="24"/>
      <w:lang w:val="en-US" w:eastAsia="en-US"/>
    </w:rPr>
  </w:style>
  <w:style w:type="character" w:customStyle="1" w:styleId="Heading1-nonumChar">
    <w:name w:val="Heading 1 - no num Char"/>
    <w:link w:val="Heading1-nonum"/>
    <w:rsid w:val="00B40D03"/>
    <w:rPr>
      <w:rFonts w:ascii="Arial" w:hAnsi="Arial"/>
      <w:b/>
      <w:bCs/>
      <w:sz w:val="24"/>
      <w:lang w:val="en-US" w:eastAsia="en-US" w:bidi="ar-SA"/>
    </w:rPr>
  </w:style>
  <w:style w:type="paragraph" w:customStyle="1" w:styleId="Pa38">
    <w:name w:val="Pa38"/>
    <w:basedOn w:val="Normal"/>
    <w:next w:val="Normal"/>
    <w:rsid w:val="00C92C6F"/>
    <w:pPr>
      <w:autoSpaceDE w:val="0"/>
      <w:autoSpaceDN w:val="0"/>
      <w:adjustRightInd w:val="0"/>
      <w:spacing w:line="161" w:lineRule="atLeast"/>
    </w:pPr>
    <w:rPr>
      <w:rFonts w:ascii="Lucida Std" w:eastAsia="MS Mincho" w:hAnsi="Lucida Std"/>
      <w:szCs w:val="24"/>
      <w:lang w:eastAsia="ja-JP"/>
    </w:rPr>
  </w:style>
  <w:style w:type="paragraph" w:customStyle="1" w:styleId="line862">
    <w:name w:val="line862"/>
    <w:basedOn w:val="Normal"/>
    <w:rsid w:val="00C92C6F"/>
    <w:pPr>
      <w:spacing w:before="100" w:beforeAutospacing="1" w:after="100" w:afterAutospacing="1"/>
    </w:pPr>
    <w:rPr>
      <w:szCs w:val="24"/>
      <w:lang w:val="en-CA" w:eastAsia="en-CA"/>
    </w:rPr>
  </w:style>
  <w:style w:type="character" w:styleId="Strong">
    <w:name w:val="Strong"/>
    <w:qFormat/>
    <w:rsid w:val="00C92C6F"/>
    <w:rPr>
      <w:b/>
      <w:bCs/>
    </w:rPr>
  </w:style>
  <w:style w:type="character" w:styleId="Emphasis">
    <w:name w:val="Emphasis"/>
    <w:qFormat/>
    <w:rsid w:val="00C92C6F"/>
    <w:rPr>
      <w:i/>
      <w:iCs/>
    </w:rPr>
  </w:style>
  <w:style w:type="paragraph" w:customStyle="1" w:styleId="Default">
    <w:name w:val="Default"/>
    <w:rsid w:val="004E29AE"/>
    <w:pPr>
      <w:autoSpaceDE w:val="0"/>
      <w:autoSpaceDN w:val="0"/>
      <w:adjustRightInd w:val="0"/>
    </w:pPr>
    <w:rPr>
      <w:rFonts w:ascii="Times" w:eastAsia="MS Mincho" w:hAnsi="Times" w:cs="Times"/>
      <w:color w:val="000000"/>
      <w:sz w:val="24"/>
      <w:szCs w:val="24"/>
      <w:lang w:val="en-US" w:eastAsia="ja-JP"/>
    </w:rPr>
  </w:style>
  <w:style w:type="paragraph" w:styleId="NormalWeb">
    <w:name w:val="Normal (Web)"/>
    <w:basedOn w:val="Normal"/>
    <w:rsid w:val="00E01A3A"/>
    <w:pPr>
      <w:spacing w:before="100" w:beforeAutospacing="1" w:after="100" w:afterAutospacing="1"/>
    </w:pPr>
    <w:rPr>
      <w:rFonts w:ascii="Times New Roman" w:eastAsia="MS Mincho" w:hAnsi="Times New Roman"/>
      <w:szCs w:val="24"/>
      <w:lang w:eastAsia="ja-JP"/>
    </w:rPr>
  </w:style>
  <w:style w:type="character" w:customStyle="1" w:styleId="HeaderChar">
    <w:name w:val="Header Char"/>
    <w:link w:val="Header"/>
    <w:uiPriority w:val="99"/>
    <w:rsid w:val="008A0799"/>
    <w:rPr>
      <w:rFonts w:ascii="Arial" w:hAnsi="Arial"/>
      <w:sz w:val="24"/>
      <w:lang w:val="en-US" w:eastAsia="en-US"/>
    </w:rPr>
  </w:style>
  <w:style w:type="character" w:styleId="PlaceholderText">
    <w:name w:val="Placeholder Text"/>
    <w:basedOn w:val="DefaultParagraphFont"/>
    <w:uiPriority w:val="99"/>
    <w:semiHidden/>
    <w:rsid w:val="000A51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88509">
      <w:bodyDiv w:val="1"/>
      <w:marLeft w:val="0"/>
      <w:marRight w:val="0"/>
      <w:marTop w:val="0"/>
      <w:marBottom w:val="0"/>
      <w:divBdr>
        <w:top w:val="none" w:sz="0" w:space="0" w:color="auto"/>
        <w:left w:val="none" w:sz="0" w:space="0" w:color="auto"/>
        <w:bottom w:val="none" w:sz="0" w:space="0" w:color="auto"/>
        <w:right w:val="none" w:sz="0" w:space="0" w:color="auto"/>
      </w:divBdr>
    </w:div>
    <w:div w:id="327290798">
      <w:bodyDiv w:val="1"/>
      <w:marLeft w:val="0"/>
      <w:marRight w:val="0"/>
      <w:marTop w:val="0"/>
      <w:marBottom w:val="0"/>
      <w:divBdr>
        <w:top w:val="none" w:sz="0" w:space="0" w:color="auto"/>
        <w:left w:val="none" w:sz="0" w:space="0" w:color="auto"/>
        <w:bottom w:val="none" w:sz="0" w:space="0" w:color="auto"/>
        <w:right w:val="none" w:sz="0" w:space="0" w:color="auto"/>
      </w:divBdr>
    </w:div>
    <w:div w:id="486671906">
      <w:bodyDiv w:val="1"/>
      <w:marLeft w:val="0"/>
      <w:marRight w:val="0"/>
      <w:marTop w:val="0"/>
      <w:marBottom w:val="0"/>
      <w:divBdr>
        <w:top w:val="none" w:sz="0" w:space="0" w:color="auto"/>
        <w:left w:val="none" w:sz="0" w:space="0" w:color="auto"/>
        <w:bottom w:val="none" w:sz="0" w:space="0" w:color="auto"/>
        <w:right w:val="none" w:sz="0" w:space="0" w:color="auto"/>
      </w:divBdr>
    </w:div>
    <w:div w:id="517962644">
      <w:bodyDiv w:val="1"/>
      <w:marLeft w:val="0"/>
      <w:marRight w:val="0"/>
      <w:marTop w:val="0"/>
      <w:marBottom w:val="0"/>
      <w:divBdr>
        <w:top w:val="none" w:sz="0" w:space="0" w:color="auto"/>
        <w:left w:val="none" w:sz="0" w:space="0" w:color="auto"/>
        <w:bottom w:val="none" w:sz="0" w:space="0" w:color="auto"/>
        <w:right w:val="none" w:sz="0" w:space="0" w:color="auto"/>
      </w:divBdr>
    </w:div>
    <w:div w:id="533808681">
      <w:bodyDiv w:val="1"/>
      <w:marLeft w:val="0"/>
      <w:marRight w:val="0"/>
      <w:marTop w:val="0"/>
      <w:marBottom w:val="0"/>
      <w:divBdr>
        <w:top w:val="none" w:sz="0" w:space="0" w:color="auto"/>
        <w:left w:val="none" w:sz="0" w:space="0" w:color="auto"/>
        <w:bottom w:val="none" w:sz="0" w:space="0" w:color="auto"/>
        <w:right w:val="none" w:sz="0" w:space="0" w:color="auto"/>
      </w:divBdr>
    </w:div>
    <w:div w:id="677003778">
      <w:bodyDiv w:val="1"/>
      <w:marLeft w:val="0"/>
      <w:marRight w:val="0"/>
      <w:marTop w:val="0"/>
      <w:marBottom w:val="0"/>
      <w:divBdr>
        <w:top w:val="none" w:sz="0" w:space="0" w:color="auto"/>
        <w:left w:val="none" w:sz="0" w:space="0" w:color="auto"/>
        <w:bottom w:val="none" w:sz="0" w:space="0" w:color="auto"/>
        <w:right w:val="none" w:sz="0" w:space="0" w:color="auto"/>
      </w:divBdr>
    </w:div>
    <w:div w:id="723720663">
      <w:bodyDiv w:val="1"/>
      <w:marLeft w:val="0"/>
      <w:marRight w:val="0"/>
      <w:marTop w:val="0"/>
      <w:marBottom w:val="0"/>
      <w:divBdr>
        <w:top w:val="none" w:sz="0" w:space="0" w:color="auto"/>
        <w:left w:val="none" w:sz="0" w:space="0" w:color="auto"/>
        <w:bottom w:val="none" w:sz="0" w:space="0" w:color="auto"/>
        <w:right w:val="none" w:sz="0" w:space="0" w:color="auto"/>
      </w:divBdr>
    </w:div>
    <w:div w:id="759983838">
      <w:bodyDiv w:val="1"/>
      <w:marLeft w:val="0"/>
      <w:marRight w:val="0"/>
      <w:marTop w:val="0"/>
      <w:marBottom w:val="0"/>
      <w:divBdr>
        <w:top w:val="none" w:sz="0" w:space="0" w:color="auto"/>
        <w:left w:val="none" w:sz="0" w:space="0" w:color="auto"/>
        <w:bottom w:val="none" w:sz="0" w:space="0" w:color="auto"/>
        <w:right w:val="none" w:sz="0" w:space="0" w:color="auto"/>
      </w:divBdr>
    </w:div>
    <w:div w:id="822166039">
      <w:bodyDiv w:val="1"/>
      <w:marLeft w:val="0"/>
      <w:marRight w:val="0"/>
      <w:marTop w:val="0"/>
      <w:marBottom w:val="0"/>
      <w:divBdr>
        <w:top w:val="none" w:sz="0" w:space="0" w:color="auto"/>
        <w:left w:val="none" w:sz="0" w:space="0" w:color="auto"/>
        <w:bottom w:val="none" w:sz="0" w:space="0" w:color="auto"/>
        <w:right w:val="none" w:sz="0" w:space="0" w:color="auto"/>
      </w:divBdr>
    </w:div>
    <w:div w:id="888340856">
      <w:bodyDiv w:val="1"/>
      <w:marLeft w:val="0"/>
      <w:marRight w:val="0"/>
      <w:marTop w:val="0"/>
      <w:marBottom w:val="0"/>
      <w:divBdr>
        <w:top w:val="none" w:sz="0" w:space="0" w:color="auto"/>
        <w:left w:val="none" w:sz="0" w:space="0" w:color="auto"/>
        <w:bottom w:val="none" w:sz="0" w:space="0" w:color="auto"/>
        <w:right w:val="none" w:sz="0" w:space="0" w:color="auto"/>
      </w:divBdr>
    </w:div>
    <w:div w:id="898980305">
      <w:bodyDiv w:val="1"/>
      <w:marLeft w:val="0"/>
      <w:marRight w:val="0"/>
      <w:marTop w:val="0"/>
      <w:marBottom w:val="0"/>
      <w:divBdr>
        <w:top w:val="none" w:sz="0" w:space="0" w:color="auto"/>
        <w:left w:val="none" w:sz="0" w:space="0" w:color="auto"/>
        <w:bottom w:val="none" w:sz="0" w:space="0" w:color="auto"/>
        <w:right w:val="none" w:sz="0" w:space="0" w:color="auto"/>
      </w:divBdr>
    </w:div>
    <w:div w:id="987174405">
      <w:bodyDiv w:val="1"/>
      <w:marLeft w:val="0"/>
      <w:marRight w:val="0"/>
      <w:marTop w:val="0"/>
      <w:marBottom w:val="0"/>
      <w:divBdr>
        <w:top w:val="none" w:sz="0" w:space="0" w:color="auto"/>
        <w:left w:val="none" w:sz="0" w:space="0" w:color="auto"/>
        <w:bottom w:val="none" w:sz="0" w:space="0" w:color="auto"/>
        <w:right w:val="none" w:sz="0" w:space="0" w:color="auto"/>
      </w:divBdr>
    </w:div>
    <w:div w:id="1121999473">
      <w:bodyDiv w:val="1"/>
      <w:marLeft w:val="0"/>
      <w:marRight w:val="0"/>
      <w:marTop w:val="0"/>
      <w:marBottom w:val="0"/>
      <w:divBdr>
        <w:top w:val="none" w:sz="0" w:space="0" w:color="auto"/>
        <w:left w:val="none" w:sz="0" w:space="0" w:color="auto"/>
        <w:bottom w:val="none" w:sz="0" w:space="0" w:color="auto"/>
        <w:right w:val="none" w:sz="0" w:space="0" w:color="auto"/>
      </w:divBdr>
    </w:div>
    <w:div w:id="1204711034">
      <w:bodyDiv w:val="1"/>
      <w:marLeft w:val="0"/>
      <w:marRight w:val="0"/>
      <w:marTop w:val="0"/>
      <w:marBottom w:val="0"/>
      <w:divBdr>
        <w:top w:val="none" w:sz="0" w:space="0" w:color="auto"/>
        <w:left w:val="none" w:sz="0" w:space="0" w:color="auto"/>
        <w:bottom w:val="none" w:sz="0" w:space="0" w:color="auto"/>
        <w:right w:val="none" w:sz="0" w:space="0" w:color="auto"/>
      </w:divBdr>
    </w:div>
    <w:div w:id="1304237212">
      <w:bodyDiv w:val="1"/>
      <w:marLeft w:val="0"/>
      <w:marRight w:val="0"/>
      <w:marTop w:val="0"/>
      <w:marBottom w:val="0"/>
      <w:divBdr>
        <w:top w:val="none" w:sz="0" w:space="0" w:color="auto"/>
        <w:left w:val="none" w:sz="0" w:space="0" w:color="auto"/>
        <w:bottom w:val="none" w:sz="0" w:space="0" w:color="auto"/>
        <w:right w:val="none" w:sz="0" w:space="0" w:color="auto"/>
      </w:divBdr>
    </w:div>
    <w:div w:id="1318191501">
      <w:bodyDiv w:val="1"/>
      <w:marLeft w:val="0"/>
      <w:marRight w:val="0"/>
      <w:marTop w:val="0"/>
      <w:marBottom w:val="0"/>
      <w:divBdr>
        <w:top w:val="none" w:sz="0" w:space="0" w:color="auto"/>
        <w:left w:val="none" w:sz="0" w:space="0" w:color="auto"/>
        <w:bottom w:val="none" w:sz="0" w:space="0" w:color="auto"/>
        <w:right w:val="none" w:sz="0" w:space="0" w:color="auto"/>
      </w:divBdr>
    </w:div>
    <w:div w:id="1390687604">
      <w:bodyDiv w:val="1"/>
      <w:marLeft w:val="0"/>
      <w:marRight w:val="0"/>
      <w:marTop w:val="0"/>
      <w:marBottom w:val="0"/>
      <w:divBdr>
        <w:top w:val="none" w:sz="0" w:space="0" w:color="auto"/>
        <w:left w:val="none" w:sz="0" w:space="0" w:color="auto"/>
        <w:bottom w:val="none" w:sz="0" w:space="0" w:color="auto"/>
        <w:right w:val="none" w:sz="0" w:space="0" w:color="auto"/>
      </w:divBdr>
    </w:div>
    <w:div w:id="1515804282">
      <w:bodyDiv w:val="1"/>
      <w:marLeft w:val="0"/>
      <w:marRight w:val="0"/>
      <w:marTop w:val="0"/>
      <w:marBottom w:val="0"/>
      <w:divBdr>
        <w:top w:val="none" w:sz="0" w:space="0" w:color="auto"/>
        <w:left w:val="none" w:sz="0" w:space="0" w:color="auto"/>
        <w:bottom w:val="none" w:sz="0" w:space="0" w:color="auto"/>
        <w:right w:val="none" w:sz="0" w:space="0" w:color="auto"/>
      </w:divBdr>
    </w:div>
    <w:div w:id="1564565784">
      <w:bodyDiv w:val="1"/>
      <w:marLeft w:val="0"/>
      <w:marRight w:val="0"/>
      <w:marTop w:val="0"/>
      <w:marBottom w:val="0"/>
      <w:divBdr>
        <w:top w:val="none" w:sz="0" w:space="0" w:color="auto"/>
        <w:left w:val="none" w:sz="0" w:space="0" w:color="auto"/>
        <w:bottom w:val="none" w:sz="0" w:space="0" w:color="auto"/>
        <w:right w:val="none" w:sz="0" w:space="0" w:color="auto"/>
      </w:divBdr>
    </w:div>
    <w:div w:id="1571773077">
      <w:bodyDiv w:val="1"/>
      <w:marLeft w:val="0"/>
      <w:marRight w:val="0"/>
      <w:marTop w:val="0"/>
      <w:marBottom w:val="0"/>
      <w:divBdr>
        <w:top w:val="none" w:sz="0" w:space="0" w:color="auto"/>
        <w:left w:val="none" w:sz="0" w:space="0" w:color="auto"/>
        <w:bottom w:val="none" w:sz="0" w:space="0" w:color="auto"/>
        <w:right w:val="none" w:sz="0" w:space="0" w:color="auto"/>
      </w:divBdr>
    </w:div>
    <w:div w:id="1581672007">
      <w:bodyDiv w:val="1"/>
      <w:marLeft w:val="0"/>
      <w:marRight w:val="0"/>
      <w:marTop w:val="0"/>
      <w:marBottom w:val="0"/>
      <w:divBdr>
        <w:top w:val="none" w:sz="0" w:space="0" w:color="auto"/>
        <w:left w:val="none" w:sz="0" w:space="0" w:color="auto"/>
        <w:bottom w:val="none" w:sz="0" w:space="0" w:color="auto"/>
        <w:right w:val="none" w:sz="0" w:space="0" w:color="auto"/>
      </w:divBdr>
    </w:div>
    <w:div w:id="1673484230">
      <w:bodyDiv w:val="1"/>
      <w:marLeft w:val="0"/>
      <w:marRight w:val="0"/>
      <w:marTop w:val="0"/>
      <w:marBottom w:val="0"/>
      <w:divBdr>
        <w:top w:val="none" w:sz="0" w:space="0" w:color="auto"/>
        <w:left w:val="none" w:sz="0" w:space="0" w:color="auto"/>
        <w:bottom w:val="none" w:sz="0" w:space="0" w:color="auto"/>
        <w:right w:val="none" w:sz="0" w:space="0" w:color="auto"/>
      </w:divBdr>
    </w:div>
    <w:div w:id="1813910742">
      <w:bodyDiv w:val="1"/>
      <w:marLeft w:val="0"/>
      <w:marRight w:val="0"/>
      <w:marTop w:val="0"/>
      <w:marBottom w:val="0"/>
      <w:divBdr>
        <w:top w:val="none" w:sz="0" w:space="0" w:color="auto"/>
        <w:left w:val="none" w:sz="0" w:space="0" w:color="auto"/>
        <w:bottom w:val="none" w:sz="0" w:space="0" w:color="auto"/>
        <w:right w:val="none" w:sz="0" w:space="0" w:color="auto"/>
      </w:divBdr>
    </w:div>
    <w:div w:id="207411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4" Type="http://schemas.openxmlformats.org/officeDocument/2006/relationships/oleObject" Target="embeddings/Microsoft_Equation1.bin"/><Relationship Id="rId15" Type="http://schemas.openxmlformats.org/officeDocument/2006/relationships/image" Target="media/image2.wmf"/><Relationship Id="rId16" Type="http://schemas.openxmlformats.org/officeDocument/2006/relationships/oleObject" Target="embeddings/Microsoft_Equation2.bin"/><Relationship Id="rId17" Type="http://schemas.openxmlformats.org/officeDocument/2006/relationships/image" Target="media/image3.wmf"/><Relationship Id="rId18" Type="http://schemas.openxmlformats.org/officeDocument/2006/relationships/oleObject" Target="embeddings/Microsoft_Equation3.bin"/><Relationship Id="rId19" Type="http://schemas.openxmlformats.org/officeDocument/2006/relationships/image" Target="media/image4.wmf"/><Relationship Id="rId63" Type="http://schemas.openxmlformats.org/officeDocument/2006/relationships/footer" Target="footer4.xml"/><Relationship Id="rId64" Type="http://schemas.openxmlformats.org/officeDocument/2006/relationships/comments" Target="comments.xml"/><Relationship Id="rId65" Type="http://schemas.openxmlformats.org/officeDocument/2006/relationships/image" Target="media/image26.emf"/><Relationship Id="rId66" Type="http://schemas.openxmlformats.org/officeDocument/2006/relationships/image" Target="media/image27.emf"/><Relationship Id="rId67" Type="http://schemas.openxmlformats.org/officeDocument/2006/relationships/image" Target="media/image28.jpeg"/><Relationship Id="rId68" Type="http://schemas.openxmlformats.org/officeDocument/2006/relationships/image" Target="media/image29.jpeg"/><Relationship Id="rId69" Type="http://schemas.openxmlformats.org/officeDocument/2006/relationships/image" Target="media/image30.jpeg"/><Relationship Id="rId50" Type="http://schemas.openxmlformats.org/officeDocument/2006/relationships/oleObject" Target="embeddings/Microsoft_Equation19.bin"/><Relationship Id="rId51" Type="http://schemas.openxmlformats.org/officeDocument/2006/relationships/image" Target="media/image20.wmf"/><Relationship Id="rId52" Type="http://schemas.openxmlformats.org/officeDocument/2006/relationships/oleObject" Target="embeddings/Microsoft_Equation20.bin"/><Relationship Id="rId53" Type="http://schemas.openxmlformats.org/officeDocument/2006/relationships/image" Target="media/image21.wmf"/><Relationship Id="rId54" Type="http://schemas.openxmlformats.org/officeDocument/2006/relationships/oleObject" Target="embeddings/Microsoft_Equation21.bin"/><Relationship Id="rId55" Type="http://schemas.openxmlformats.org/officeDocument/2006/relationships/image" Target="media/image22.wmf"/><Relationship Id="rId56" Type="http://schemas.openxmlformats.org/officeDocument/2006/relationships/oleObject" Target="embeddings/Microsoft_Equation22.bin"/><Relationship Id="rId57" Type="http://schemas.openxmlformats.org/officeDocument/2006/relationships/image" Target="media/image23.wmf"/><Relationship Id="rId58" Type="http://schemas.openxmlformats.org/officeDocument/2006/relationships/oleObject" Target="embeddings/Microsoft_Equation23.bin"/><Relationship Id="rId59" Type="http://schemas.openxmlformats.org/officeDocument/2006/relationships/image" Target="media/image24.wmf"/><Relationship Id="rId40" Type="http://schemas.openxmlformats.org/officeDocument/2006/relationships/oleObject" Target="embeddings/Microsoft_Equation14.bin"/><Relationship Id="rId41" Type="http://schemas.openxmlformats.org/officeDocument/2006/relationships/image" Target="media/image15.wmf"/><Relationship Id="rId42" Type="http://schemas.openxmlformats.org/officeDocument/2006/relationships/oleObject" Target="embeddings/Microsoft_Equation15.bin"/><Relationship Id="rId43" Type="http://schemas.openxmlformats.org/officeDocument/2006/relationships/image" Target="media/image16.wmf"/><Relationship Id="rId44" Type="http://schemas.openxmlformats.org/officeDocument/2006/relationships/oleObject" Target="embeddings/Microsoft_Equation16.bin"/><Relationship Id="rId45" Type="http://schemas.openxmlformats.org/officeDocument/2006/relationships/image" Target="media/image17.wmf"/><Relationship Id="rId46" Type="http://schemas.openxmlformats.org/officeDocument/2006/relationships/oleObject" Target="embeddings/Microsoft_Equation17.bin"/><Relationship Id="rId47" Type="http://schemas.openxmlformats.org/officeDocument/2006/relationships/image" Target="media/image18.wmf"/><Relationship Id="rId48" Type="http://schemas.openxmlformats.org/officeDocument/2006/relationships/oleObject" Target="embeddings/Microsoft_Equation18.bin"/><Relationship Id="rId49" Type="http://schemas.openxmlformats.org/officeDocument/2006/relationships/image" Target="media/image19.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oleObject" Target="embeddings/Microsoft_Equation9.bin"/><Relationship Id="rId31" Type="http://schemas.openxmlformats.org/officeDocument/2006/relationships/image" Target="media/image10.wmf"/><Relationship Id="rId32" Type="http://schemas.openxmlformats.org/officeDocument/2006/relationships/oleObject" Target="embeddings/Microsoft_Equation10.bin"/><Relationship Id="rId33" Type="http://schemas.openxmlformats.org/officeDocument/2006/relationships/image" Target="media/image11.wmf"/><Relationship Id="rId34" Type="http://schemas.openxmlformats.org/officeDocument/2006/relationships/oleObject" Target="embeddings/Microsoft_Equation11.bin"/><Relationship Id="rId35" Type="http://schemas.openxmlformats.org/officeDocument/2006/relationships/image" Target="media/image12.wmf"/><Relationship Id="rId36" Type="http://schemas.openxmlformats.org/officeDocument/2006/relationships/oleObject" Target="embeddings/Microsoft_Equation12.bin"/><Relationship Id="rId37" Type="http://schemas.openxmlformats.org/officeDocument/2006/relationships/image" Target="media/image13.wmf"/><Relationship Id="rId38" Type="http://schemas.openxmlformats.org/officeDocument/2006/relationships/oleObject" Target="embeddings/Microsoft_Equation13.bin"/><Relationship Id="rId39" Type="http://schemas.openxmlformats.org/officeDocument/2006/relationships/image" Target="media/image14.wmf"/><Relationship Id="rId80" Type="http://schemas.openxmlformats.org/officeDocument/2006/relationships/image" Target="media/image41.jpeg"/><Relationship Id="rId81" Type="http://schemas.openxmlformats.org/officeDocument/2006/relationships/fontTable" Target="fontTable.xml"/><Relationship Id="rId82" Type="http://schemas.openxmlformats.org/officeDocument/2006/relationships/theme" Target="theme/theme1.xml"/><Relationship Id="rId70" Type="http://schemas.openxmlformats.org/officeDocument/2006/relationships/image" Target="media/image31.jpeg"/><Relationship Id="rId71" Type="http://schemas.openxmlformats.org/officeDocument/2006/relationships/image" Target="media/image32.jpeg"/><Relationship Id="rId72" Type="http://schemas.openxmlformats.org/officeDocument/2006/relationships/image" Target="media/image33.jpeg"/><Relationship Id="rId20" Type="http://schemas.openxmlformats.org/officeDocument/2006/relationships/oleObject" Target="embeddings/Microsoft_Equation4.bin"/><Relationship Id="rId21" Type="http://schemas.openxmlformats.org/officeDocument/2006/relationships/image" Target="media/image5.wmf"/><Relationship Id="rId22" Type="http://schemas.openxmlformats.org/officeDocument/2006/relationships/oleObject" Target="embeddings/Microsoft_Equation5.bin"/><Relationship Id="rId23" Type="http://schemas.openxmlformats.org/officeDocument/2006/relationships/image" Target="media/image6.wmf"/><Relationship Id="rId24" Type="http://schemas.openxmlformats.org/officeDocument/2006/relationships/oleObject" Target="embeddings/Microsoft_Equation6.bin"/><Relationship Id="rId25" Type="http://schemas.openxmlformats.org/officeDocument/2006/relationships/image" Target="media/image7.wmf"/><Relationship Id="rId26" Type="http://schemas.openxmlformats.org/officeDocument/2006/relationships/oleObject" Target="embeddings/Microsoft_Equation7.bin"/><Relationship Id="rId27" Type="http://schemas.openxmlformats.org/officeDocument/2006/relationships/image" Target="media/image8.wmf"/><Relationship Id="rId28" Type="http://schemas.openxmlformats.org/officeDocument/2006/relationships/oleObject" Target="embeddings/Microsoft_Equation8.bin"/><Relationship Id="rId29" Type="http://schemas.openxmlformats.org/officeDocument/2006/relationships/image" Target="media/image9.wmf"/><Relationship Id="rId73" Type="http://schemas.openxmlformats.org/officeDocument/2006/relationships/image" Target="media/image34.jpeg"/><Relationship Id="rId74" Type="http://schemas.openxmlformats.org/officeDocument/2006/relationships/image" Target="media/image35.jpeg"/><Relationship Id="rId75" Type="http://schemas.openxmlformats.org/officeDocument/2006/relationships/image" Target="media/image36.jpeg"/><Relationship Id="rId76" Type="http://schemas.openxmlformats.org/officeDocument/2006/relationships/image" Target="media/image37.jpeg"/><Relationship Id="rId77" Type="http://schemas.openxmlformats.org/officeDocument/2006/relationships/image" Target="media/image38.jpeg"/><Relationship Id="rId78" Type="http://schemas.openxmlformats.org/officeDocument/2006/relationships/image" Target="media/image39.jpeg"/><Relationship Id="rId79" Type="http://schemas.openxmlformats.org/officeDocument/2006/relationships/image" Target="media/image40.jpeg"/><Relationship Id="rId60" Type="http://schemas.openxmlformats.org/officeDocument/2006/relationships/oleObject" Target="embeddings/Microsoft_Equation24.bin"/><Relationship Id="rId61" Type="http://schemas.openxmlformats.org/officeDocument/2006/relationships/image" Target="media/image25.wmf"/><Relationship Id="rId62" Type="http://schemas.openxmlformats.org/officeDocument/2006/relationships/oleObject" Target="embeddings/Microsoft_Equation25.bin"/><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97BEB-2D69-5747-B45D-7AA303E39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10318</Words>
  <Characters>58816</Characters>
  <Application>Microsoft Macintosh Word</Application>
  <DocSecurity>0</DocSecurity>
  <Lines>490</Lines>
  <Paragraphs>137</Paragraphs>
  <ScaleCrop>false</ScaleCrop>
  <HeadingPairs>
    <vt:vector size="2" baseType="variant">
      <vt:variant>
        <vt:lpstr>Title</vt:lpstr>
      </vt:variant>
      <vt:variant>
        <vt:i4>1</vt:i4>
      </vt:variant>
    </vt:vector>
  </HeadingPairs>
  <TitlesOfParts>
    <vt:vector size="1" baseType="lpstr">
      <vt:lpstr>Department of Fisheries and Oceans 				Ministère des pêches et océans</vt:lpstr>
    </vt:vector>
  </TitlesOfParts>
  <Company>DFO</Company>
  <LinksUpToDate>false</LinksUpToDate>
  <CharactersWithSpaces>68997</CharactersWithSpaces>
  <SharedDoc>false</SharedDoc>
  <HLinks>
    <vt:vector size="90" baseType="variant">
      <vt:variant>
        <vt:i4>1507382</vt:i4>
      </vt:variant>
      <vt:variant>
        <vt:i4>89</vt:i4>
      </vt:variant>
      <vt:variant>
        <vt:i4>0</vt:i4>
      </vt:variant>
      <vt:variant>
        <vt:i4>5</vt:i4>
      </vt:variant>
      <vt:variant>
        <vt:lpwstr/>
      </vt:variant>
      <vt:variant>
        <vt:lpwstr>_Toc349043876</vt:lpwstr>
      </vt:variant>
      <vt:variant>
        <vt:i4>1507382</vt:i4>
      </vt:variant>
      <vt:variant>
        <vt:i4>83</vt:i4>
      </vt:variant>
      <vt:variant>
        <vt:i4>0</vt:i4>
      </vt:variant>
      <vt:variant>
        <vt:i4>5</vt:i4>
      </vt:variant>
      <vt:variant>
        <vt:lpwstr/>
      </vt:variant>
      <vt:variant>
        <vt:lpwstr>_Toc349043875</vt:lpwstr>
      </vt:variant>
      <vt:variant>
        <vt:i4>1507382</vt:i4>
      </vt:variant>
      <vt:variant>
        <vt:i4>77</vt:i4>
      </vt:variant>
      <vt:variant>
        <vt:i4>0</vt:i4>
      </vt:variant>
      <vt:variant>
        <vt:i4>5</vt:i4>
      </vt:variant>
      <vt:variant>
        <vt:lpwstr/>
      </vt:variant>
      <vt:variant>
        <vt:lpwstr>_Toc349043874</vt:lpwstr>
      </vt:variant>
      <vt:variant>
        <vt:i4>1507382</vt:i4>
      </vt:variant>
      <vt:variant>
        <vt:i4>71</vt:i4>
      </vt:variant>
      <vt:variant>
        <vt:i4>0</vt:i4>
      </vt:variant>
      <vt:variant>
        <vt:i4>5</vt:i4>
      </vt:variant>
      <vt:variant>
        <vt:lpwstr/>
      </vt:variant>
      <vt:variant>
        <vt:lpwstr>_Toc349043873</vt:lpwstr>
      </vt:variant>
      <vt:variant>
        <vt:i4>1507382</vt:i4>
      </vt:variant>
      <vt:variant>
        <vt:i4>65</vt:i4>
      </vt:variant>
      <vt:variant>
        <vt:i4>0</vt:i4>
      </vt:variant>
      <vt:variant>
        <vt:i4>5</vt:i4>
      </vt:variant>
      <vt:variant>
        <vt:lpwstr/>
      </vt:variant>
      <vt:variant>
        <vt:lpwstr>_Toc349043872</vt:lpwstr>
      </vt:variant>
      <vt:variant>
        <vt:i4>1441846</vt:i4>
      </vt:variant>
      <vt:variant>
        <vt:i4>59</vt:i4>
      </vt:variant>
      <vt:variant>
        <vt:i4>0</vt:i4>
      </vt:variant>
      <vt:variant>
        <vt:i4>5</vt:i4>
      </vt:variant>
      <vt:variant>
        <vt:lpwstr/>
      </vt:variant>
      <vt:variant>
        <vt:lpwstr>_Toc349043868</vt:lpwstr>
      </vt:variant>
      <vt:variant>
        <vt:i4>1441846</vt:i4>
      </vt:variant>
      <vt:variant>
        <vt:i4>53</vt:i4>
      </vt:variant>
      <vt:variant>
        <vt:i4>0</vt:i4>
      </vt:variant>
      <vt:variant>
        <vt:i4>5</vt:i4>
      </vt:variant>
      <vt:variant>
        <vt:lpwstr/>
      </vt:variant>
      <vt:variant>
        <vt:lpwstr>_Toc349043867</vt:lpwstr>
      </vt:variant>
      <vt:variant>
        <vt:i4>1441846</vt:i4>
      </vt:variant>
      <vt:variant>
        <vt:i4>47</vt:i4>
      </vt:variant>
      <vt:variant>
        <vt:i4>0</vt:i4>
      </vt:variant>
      <vt:variant>
        <vt:i4>5</vt:i4>
      </vt:variant>
      <vt:variant>
        <vt:lpwstr/>
      </vt:variant>
      <vt:variant>
        <vt:lpwstr>_Toc349043866</vt:lpwstr>
      </vt:variant>
      <vt:variant>
        <vt:i4>1441846</vt:i4>
      </vt:variant>
      <vt:variant>
        <vt:i4>41</vt:i4>
      </vt:variant>
      <vt:variant>
        <vt:i4>0</vt:i4>
      </vt:variant>
      <vt:variant>
        <vt:i4>5</vt:i4>
      </vt:variant>
      <vt:variant>
        <vt:lpwstr/>
      </vt:variant>
      <vt:variant>
        <vt:lpwstr>_Toc349043865</vt:lpwstr>
      </vt:variant>
      <vt:variant>
        <vt:i4>1441846</vt:i4>
      </vt:variant>
      <vt:variant>
        <vt:i4>35</vt:i4>
      </vt:variant>
      <vt:variant>
        <vt:i4>0</vt:i4>
      </vt:variant>
      <vt:variant>
        <vt:i4>5</vt:i4>
      </vt:variant>
      <vt:variant>
        <vt:lpwstr/>
      </vt:variant>
      <vt:variant>
        <vt:lpwstr>_Toc349043864</vt:lpwstr>
      </vt:variant>
      <vt:variant>
        <vt:i4>1441846</vt:i4>
      </vt:variant>
      <vt:variant>
        <vt:i4>29</vt:i4>
      </vt:variant>
      <vt:variant>
        <vt:i4>0</vt:i4>
      </vt:variant>
      <vt:variant>
        <vt:i4>5</vt:i4>
      </vt:variant>
      <vt:variant>
        <vt:lpwstr/>
      </vt:variant>
      <vt:variant>
        <vt:lpwstr>_Toc349043863</vt:lpwstr>
      </vt:variant>
      <vt:variant>
        <vt:i4>1441846</vt:i4>
      </vt:variant>
      <vt:variant>
        <vt:i4>23</vt:i4>
      </vt:variant>
      <vt:variant>
        <vt:i4>0</vt:i4>
      </vt:variant>
      <vt:variant>
        <vt:i4>5</vt:i4>
      </vt:variant>
      <vt:variant>
        <vt:lpwstr/>
      </vt:variant>
      <vt:variant>
        <vt:lpwstr>_Toc349043862</vt:lpwstr>
      </vt:variant>
      <vt:variant>
        <vt:i4>1441846</vt:i4>
      </vt:variant>
      <vt:variant>
        <vt:i4>17</vt:i4>
      </vt:variant>
      <vt:variant>
        <vt:i4>0</vt:i4>
      </vt:variant>
      <vt:variant>
        <vt:i4>5</vt:i4>
      </vt:variant>
      <vt:variant>
        <vt:lpwstr/>
      </vt:variant>
      <vt:variant>
        <vt:lpwstr>_Toc349043861</vt:lpwstr>
      </vt:variant>
      <vt:variant>
        <vt:i4>1245242</vt:i4>
      </vt:variant>
      <vt:variant>
        <vt:i4>8</vt:i4>
      </vt:variant>
      <vt:variant>
        <vt:i4>0</vt:i4>
      </vt:variant>
      <vt:variant>
        <vt:i4>5</vt:i4>
      </vt:variant>
      <vt:variant>
        <vt:lpwstr/>
      </vt:variant>
      <vt:variant>
        <vt:lpwstr>_Toc367360816</vt:lpwstr>
      </vt:variant>
      <vt:variant>
        <vt:i4>1245242</vt:i4>
      </vt:variant>
      <vt:variant>
        <vt:i4>2</vt:i4>
      </vt:variant>
      <vt:variant>
        <vt:i4>0</vt:i4>
      </vt:variant>
      <vt:variant>
        <vt:i4>5</vt:i4>
      </vt:variant>
      <vt:variant>
        <vt:lpwstr/>
      </vt:variant>
      <vt:variant>
        <vt:lpwstr>_Toc367360814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Fisheries and Oceans 				Ministère des pêches et océans</dc:title>
  <dc:creator>DFO User</dc:creator>
  <cp:lastModifiedBy>Crustacean Crusty</cp:lastModifiedBy>
  <cp:revision>2</cp:revision>
  <cp:lastPrinted>2014-02-10T17:17:00Z</cp:lastPrinted>
  <dcterms:created xsi:type="dcterms:W3CDTF">2021-03-26T15:04:00Z</dcterms:created>
  <dcterms:modified xsi:type="dcterms:W3CDTF">2021-03-26T15:04:00Z</dcterms:modified>
</cp:coreProperties>
</file>